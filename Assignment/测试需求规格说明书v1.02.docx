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9E" w:rsidRDefault="00DF399E" w:rsidP="003D3AD7">
      <w:pPr>
        <w:pStyle w:val="1"/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5873E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eastAsia="黑体" w:hint="eastAsia"/>
          <w:b/>
          <w:sz w:val="52"/>
          <w:szCs w:val="52"/>
        </w:rPr>
        <w:t>Hadoop-MapReduce</w:t>
      </w:r>
    </w:p>
    <w:p w:rsidR="00DF399E" w:rsidRDefault="00A63CC4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测试</w:t>
      </w:r>
      <w:r w:rsidR="00E91970"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需求</w:t>
      </w:r>
      <w:r w:rsidR="00AE5B9B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规格说明书</w:t>
      </w:r>
    </w:p>
    <w:p w:rsidR="00DF399E" w:rsidRDefault="00A63CC4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</w:t>
      </w:r>
      <w:r w:rsidR="00C10302">
        <w:rPr>
          <w:rFonts w:ascii="Times New Roman" w:hAnsi="Times New Roman" w:cs="Times New Roman"/>
          <w:color w:val="444444"/>
          <w:szCs w:val="21"/>
          <w:shd w:val="clear" w:color="auto" w:fill="FFFFFF"/>
        </w:rPr>
        <w:t>.0</w:t>
      </w:r>
      <w:r w:rsidR="00E91970">
        <w:rPr>
          <w:rFonts w:ascii="Times New Roman" w:hAnsi="Times New Roman" w:cs="Times New Roman"/>
          <w:color w:val="444444"/>
          <w:szCs w:val="21"/>
          <w:shd w:val="clear" w:color="auto" w:fill="FFFFFF"/>
        </w:rPr>
        <w:t>1</w:t>
      </w: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Pr="004B07CE" w:rsidRDefault="006C0BC4" w:rsidP="00DF399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DF399E" w:rsidRPr="004B07CE">
        <w:rPr>
          <w:sz w:val="28"/>
          <w:szCs w:val="28"/>
        </w:rPr>
        <w:t>小组成员</w:t>
      </w:r>
      <w:r w:rsidR="00DF399E" w:rsidRPr="004B07CE">
        <w:rPr>
          <w:rFonts w:hint="eastAsia"/>
          <w:sz w:val="28"/>
          <w:szCs w:val="28"/>
        </w:rPr>
        <w:t>：</w:t>
      </w:r>
    </w:p>
    <w:p w:rsidR="00DF399E" w:rsidRPr="004B07CE" w:rsidRDefault="005873EE" w:rsidP="00DF399E">
      <w:pPr>
        <w:jc w:val="center"/>
        <w:rPr>
          <w:sz w:val="28"/>
          <w:szCs w:val="28"/>
        </w:rPr>
      </w:pPr>
      <w:r>
        <w:rPr>
          <w:sz w:val="28"/>
          <w:szCs w:val="28"/>
        </w:rPr>
        <w:t>杨云龙</w:t>
      </w:r>
    </w:p>
    <w:p w:rsidR="00DF399E" w:rsidRPr="004B07CE" w:rsidRDefault="005873EE" w:rsidP="00DF399E">
      <w:pPr>
        <w:jc w:val="center"/>
        <w:rPr>
          <w:sz w:val="28"/>
          <w:szCs w:val="28"/>
        </w:rPr>
      </w:pPr>
      <w:r>
        <w:rPr>
          <w:sz w:val="28"/>
          <w:szCs w:val="28"/>
        </w:rPr>
        <w:t>陈昆度</w:t>
      </w:r>
    </w:p>
    <w:p w:rsidR="00DF399E" w:rsidRPr="004B07CE" w:rsidRDefault="005873EE" w:rsidP="00DF399E">
      <w:pPr>
        <w:jc w:val="center"/>
        <w:rPr>
          <w:sz w:val="28"/>
          <w:szCs w:val="28"/>
        </w:rPr>
      </w:pPr>
      <w:r>
        <w:rPr>
          <w:sz w:val="28"/>
          <w:szCs w:val="28"/>
        </w:rPr>
        <w:t>李嘉艺</w:t>
      </w:r>
    </w:p>
    <w:p w:rsidR="00AE5B9B" w:rsidRDefault="005873EE" w:rsidP="005873EE">
      <w:pPr>
        <w:jc w:val="center"/>
        <w:rPr>
          <w:sz w:val="28"/>
          <w:szCs w:val="28"/>
        </w:rPr>
      </w:pPr>
      <w:r>
        <w:rPr>
          <w:sz w:val="28"/>
          <w:szCs w:val="28"/>
        </w:rPr>
        <w:t>马宇晴</w:t>
      </w:r>
    </w:p>
    <w:p w:rsidR="00DF399E" w:rsidRDefault="00DF399E" w:rsidP="00DF399E">
      <w:r>
        <w:br w:type="page"/>
      </w:r>
      <w:r w:rsidR="00AE5B9B">
        <w:lastRenderedPageBreak/>
        <w:t xml:space="preserve">   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Default="00DF399E" w:rsidP="00DF399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"/>
        <w:gridCol w:w="1984"/>
        <w:gridCol w:w="1560"/>
        <w:gridCol w:w="3543"/>
      </w:tblGrid>
      <w:tr w:rsidR="00B03A16" w:rsidTr="00B03A16">
        <w:tc>
          <w:tcPr>
            <w:tcW w:w="846" w:type="dxa"/>
          </w:tcPr>
          <w:p w:rsidR="00B03A16" w:rsidRPr="009E52A5" w:rsidRDefault="00B03A16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984" w:type="dxa"/>
          </w:tcPr>
          <w:p w:rsidR="00B03A16" w:rsidRPr="009E52A5" w:rsidRDefault="00B03A16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560" w:type="dxa"/>
          </w:tcPr>
          <w:p w:rsidR="00B03A16" w:rsidRPr="009E52A5" w:rsidRDefault="00B03A16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3543" w:type="dxa"/>
          </w:tcPr>
          <w:p w:rsidR="00B03A16" w:rsidRPr="009E52A5" w:rsidRDefault="00B03A16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</w:tr>
      <w:tr w:rsidR="00B03A16" w:rsidTr="00B03A16">
        <w:tc>
          <w:tcPr>
            <w:tcW w:w="846" w:type="dxa"/>
          </w:tcPr>
          <w:p w:rsidR="00B03A16" w:rsidRPr="00AE5B9B" w:rsidRDefault="00B03A16" w:rsidP="00332E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4" w:type="dxa"/>
          </w:tcPr>
          <w:p w:rsidR="005873EE" w:rsidRPr="00AE5B9B" w:rsidRDefault="00B03A16" w:rsidP="00332E35">
            <w:pPr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2016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05</w:t>
            </w:r>
            <w:r>
              <w:rPr>
                <w:szCs w:val="21"/>
              </w:rPr>
              <w:t>/</w:t>
            </w:r>
            <w:r w:rsidR="005873EE">
              <w:rPr>
                <w:rFonts w:hint="eastAsia"/>
                <w:szCs w:val="21"/>
              </w:rPr>
              <w:t>0</w:t>
            </w:r>
            <w:r w:rsidR="005873EE">
              <w:rPr>
                <w:szCs w:val="21"/>
              </w:rPr>
              <w:t>9</w:t>
            </w:r>
          </w:p>
        </w:tc>
        <w:tc>
          <w:tcPr>
            <w:tcW w:w="1560" w:type="dxa"/>
          </w:tcPr>
          <w:p w:rsidR="00B03A16" w:rsidRPr="00AE5B9B" w:rsidRDefault="005873EE" w:rsidP="00332E35">
            <w:pPr>
              <w:rPr>
                <w:szCs w:val="21"/>
              </w:rPr>
            </w:pPr>
            <w:r>
              <w:rPr>
                <w:szCs w:val="21"/>
              </w:rPr>
              <w:t>杨云龙</w:t>
            </w:r>
          </w:p>
        </w:tc>
        <w:tc>
          <w:tcPr>
            <w:tcW w:w="3543" w:type="dxa"/>
          </w:tcPr>
          <w:p w:rsidR="00B03A16" w:rsidRPr="00AE5B9B" w:rsidRDefault="005873EE" w:rsidP="00332E35">
            <w:pPr>
              <w:rPr>
                <w:szCs w:val="21"/>
              </w:rPr>
            </w:pPr>
            <w:r>
              <w:rPr>
                <w:szCs w:val="21"/>
              </w:rPr>
              <w:t>陈昆度，李嘉艺，马宇晴</w:t>
            </w:r>
          </w:p>
        </w:tc>
      </w:tr>
      <w:tr w:rsidR="00E23DEA" w:rsidTr="00E23DEA">
        <w:trPr>
          <w:ins w:id="0" w:author="Zorrot UI" w:date="2016-05-25T20:09:00Z"/>
        </w:trPr>
        <w:tc>
          <w:tcPr>
            <w:tcW w:w="846" w:type="dxa"/>
          </w:tcPr>
          <w:p w:rsidR="00E23DEA" w:rsidRDefault="00E23DEA" w:rsidP="00E23DEA">
            <w:pPr>
              <w:rPr>
                <w:ins w:id="1" w:author="Zorrot UI" w:date="2016-05-25T20:09:00Z"/>
                <w:szCs w:val="21"/>
              </w:rPr>
            </w:pPr>
            <w:ins w:id="2" w:author="Zorrot UI" w:date="2016-05-25T20:09:00Z">
              <w:r>
                <w:rPr>
                  <w:rFonts w:hint="eastAsia"/>
                  <w:szCs w:val="21"/>
                </w:rPr>
                <w:t>1.0</w:t>
              </w:r>
              <w:r>
                <w:rPr>
                  <w:szCs w:val="21"/>
                </w:rPr>
                <w:t>1</w:t>
              </w:r>
            </w:ins>
          </w:p>
        </w:tc>
        <w:tc>
          <w:tcPr>
            <w:tcW w:w="1984" w:type="dxa"/>
          </w:tcPr>
          <w:p w:rsidR="00E23DEA" w:rsidRPr="00AE5B9B" w:rsidRDefault="00E23DEA" w:rsidP="00E23DEA">
            <w:pPr>
              <w:rPr>
                <w:ins w:id="3" w:author="Zorrot UI" w:date="2016-05-25T20:09:00Z"/>
                <w:szCs w:val="21"/>
              </w:rPr>
            </w:pPr>
            <w:ins w:id="4" w:author="Zorrot UI" w:date="2016-05-25T20:09:00Z">
              <w:r w:rsidRPr="00AE5B9B">
                <w:rPr>
                  <w:rFonts w:hint="eastAsia"/>
                  <w:szCs w:val="21"/>
                </w:rPr>
                <w:t>2016</w:t>
              </w:r>
              <w:r>
                <w:rPr>
                  <w:szCs w:val="21"/>
                </w:rPr>
                <w:t>/</w:t>
              </w:r>
              <w:r>
                <w:rPr>
                  <w:rFonts w:hint="eastAsia"/>
                  <w:szCs w:val="21"/>
                </w:rPr>
                <w:t>05</w:t>
              </w:r>
              <w:r>
                <w:rPr>
                  <w:szCs w:val="21"/>
                </w:rPr>
                <w:t>/16</w:t>
              </w:r>
            </w:ins>
          </w:p>
        </w:tc>
        <w:tc>
          <w:tcPr>
            <w:tcW w:w="1560" w:type="dxa"/>
          </w:tcPr>
          <w:p w:rsidR="00E23DEA" w:rsidRDefault="00E23DEA" w:rsidP="00E23DEA">
            <w:pPr>
              <w:rPr>
                <w:ins w:id="5" w:author="Zorrot UI" w:date="2016-05-25T20:09:00Z"/>
                <w:szCs w:val="21"/>
              </w:rPr>
            </w:pPr>
            <w:ins w:id="6" w:author="Zorrot UI" w:date="2016-05-25T20:09:00Z">
              <w:r>
                <w:rPr>
                  <w:szCs w:val="21"/>
                </w:rPr>
                <w:t>陈昆度</w:t>
              </w:r>
            </w:ins>
          </w:p>
        </w:tc>
        <w:tc>
          <w:tcPr>
            <w:tcW w:w="3543" w:type="dxa"/>
          </w:tcPr>
          <w:p w:rsidR="00E23DEA" w:rsidRDefault="00E23DEA" w:rsidP="00E23DEA">
            <w:pPr>
              <w:rPr>
                <w:ins w:id="7" w:author="Zorrot UI" w:date="2016-05-25T20:09:00Z"/>
                <w:szCs w:val="21"/>
              </w:rPr>
            </w:pPr>
            <w:ins w:id="8" w:author="Zorrot UI" w:date="2016-05-25T20:09:00Z">
              <w:r>
                <w:rPr>
                  <w:szCs w:val="21"/>
                </w:rPr>
                <w:t>马宇晴</w:t>
              </w:r>
              <w:r>
                <w:rPr>
                  <w:rFonts w:hint="eastAsia"/>
                  <w:szCs w:val="21"/>
                </w:rPr>
                <w:t>，</w:t>
              </w:r>
              <w:r>
                <w:rPr>
                  <w:szCs w:val="21"/>
                </w:rPr>
                <w:t>李嘉艺</w:t>
              </w:r>
              <w:r>
                <w:rPr>
                  <w:rFonts w:hint="eastAsia"/>
                  <w:szCs w:val="21"/>
                </w:rPr>
                <w:t>，</w:t>
              </w:r>
              <w:r>
                <w:rPr>
                  <w:szCs w:val="21"/>
                </w:rPr>
                <w:t>杨云龙</w:t>
              </w:r>
            </w:ins>
          </w:p>
        </w:tc>
      </w:tr>
      <w:tr w:rsidR="00E91970" w:rsidTr="00B03A16">
        <w:tc>
          <w:tcPr>
            <w:tcW w:w="846" w:type="dxa"/>
          </w:tcPr>
          <w:p w:rsidR="00E91970" w:rsidRDefault="00E91970" w:rsidP="00E23D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del w:id="9" w:author="Zorrot UI" w:date="2016-05-25T20:09:00Z">
              <w:r w:rsidDel="00E23DEA">
                <w:rPr>
                  <w:rFonts w:hint="eastAsia"/>
                  <w:szCs w:val="21"/>
                </w:rPr>
                <w:delText>0</w:delText>
              </w:r>
              <w:r w:rsidDel="00E23DEA">
                <w:rPr>
                  <w:szCs w:val="21"/>
                </w:rPr>
                <w:delText>1</w:delText>
              </w:r>
            </w:del>
            <w:ins w:id="10" w:author="Zorrot UI" w:date="2016-05-25T20:09:00Z">
              <w:r w:rsidR="00E23DEA">
                <w:rPr>
                  <w:rFonts w:hint="eastAsia"/>
                  <w:szCs w:val="21"/>
                </w:rPr>
                <w:t>0</w:t>
              </w:r>
              <w:r w:rsidR="00E23DEA">
                <w:rPr>
                  <w:szCs w:val="21"/>
                </w:rPr>
                <w:t>2</w:t>
              </w:r>
            </w:ins>
          </w:p>
        </w:tc>
        <w:tc>
          <w:tcPr>
            <w:tcW w:w="1984" w:type="dxa"/>
          </w:tcPr>
          <w:p w:rsidR="00E91970" w:rsidRPr="00AE5B9B" w:rsidRDefault="00E91970">
            <w:pPr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2016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05</w:t>
            </w:r>
            <w:r>
              <w:rPr>
                <w:szCs w:val="21"/>
              </w:rPr>
              <w:t>/</w:t>
            </w:r>
            <w:del w:id="11" w:author="Zorrot UI" w:date="2016-05-25T20:10:00Z">
              <w:r w:rsidDel="00E23DEA">
                <w:rPr>
                  <w:szCs w:val="21"/>
                </w:rPr>
                <w:delText>1</w:delText>
              </w:r>
            </w:del>
            <w:ins w:id="12" w:author="Zorrot UI" w:date="2016-05-25T20:10:00Z">
              <w:r w:rsidR="00E23DEA">
                <w:rPr>
                  <w:szCs w:val="21"/>
                </w:rPr>
                <w:t>25</w:t>
              </w:r>
            </w:ins>
            <w:del w:id="13" w:author="Zorrot UI" w:date="2016-05-25T20:10:00Z">
              <w:r w:rsidDel="00E23DEA">
                <w:rPr>
                  <w:szCs w:val="21"/>
                </w:rPr>
                <w:delText>6</w:delText>
              </w:r>
            </w:del>
          </w:p>
        </w:tc>
        <w:tc>
          <w:tcPr>
            <w:tcW w:w="1560" w:type="dxa"/>
          </w:tcPr>
          <w:p w:rsidR="00E91970" w:rsidRDefault="00E91970" w:rsidP="00332E35">
            <w:pPr>
              <w:rPr>
                <w:szCs w:val="21"/>
              </w:rPr>
            </w:pPr>
            <w:r>
              <w:rPr>
                <w:szCs w:val="21"/>
              </w:rPr>
              <w:t>陈昆度</w:t>
            </w:r>
          </w:p>
        </w:tc>
        <w:tc>
          <w:tcPr>
            <w:tcW w:w="3543" w:type="dxa"/>
          </w:tcPr>
          <w:p w:rsidR="00E91970" w:rsidRDefault="00E91970" w:rsidP="00332E35">
            <w:pPr>
              <w:rPr>
                <w:szCs w:val="21"/>
              </w:rPr>
            </w:pPr>
            <w:r>
              <w:rPr>
                <w:szCs w:val="21"/>
              </w:rPr>
              <w:t>马宇晴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李嘉艺</w:t>
            </w:r>
            <w:r w:rsidR="0069483F">
              <w:rPr>
                <w:rFonts w:hint="eastAsia"/>
                <w:szCs w:val="21"/>
              </w:rPr>
              <w:t>，</w:t>
            </w:r>
            <w:r w:rsidR="0069483F">
              <w:rPr>
                <w:szCs w:val="21"/>
              </w:rPr>
              <w:t>杨云龙</w:t>
            </w:r>
          </w:p>
        </w:tc>
      </w:tr>
    </w:tbl>
    <w:p w:rsidR="00DF399E" w:rsidRDefault="00DF399E" w:rsidP="00DF399E"/>
    <w:p w:rsidR="00DF399E" w:rsidRDefault="00DF399E" w:rsidP="00DF399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DF399E" w:rsidRPr="006C0BC4" w:rsidRDefault="00DF399E" w:rsidP="006C0BC4">
          <w:pPr>
            <w:pStyle w:val="TOC"/>
            <w:jc w:val="center"/>
            <w:rPr>
              <w:color w:val="auto"/>
            </w:rPr>
          </w:pPr>
          <w:r w:rsidRPr="006C0BC4">
            <w:rPr>
              <w:color w:val="auto"/>
              <w:lang w:val="zh-CN"/>
            </w:rPr>
            <w:t>目录</w:t>
          </w:r>
        </w:p>
        <w:p w:rsidR="00E26AA9" w:rsidRDefault="00DF399E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71050" w:history="1">
            <w:r w:rsidR="00E26AA9" w:rsidRPr="006038CA">
              <w:rPr>
                <w:rStyle w:val="a9"/>
                <w:noProof/>
              </w:rPr>
              <w:t>1</w:t>
            </w:r>
            <w:r w:rsidR="00E26AA9">
              <w:rPr>
                <w:noProof/>
                <w:sz w:val="21"/>
              </w:rPr>
              <w:tab/>
            </w:r>
            <w:r w:rsidR="00E26AA9" w:rsidRPr="006038CA">
              <w:rPr>
                <w:rStyle w:val="a9"/>
                <w:rFonts w:hint="eastAsia"/>
                <w:noProof/>
              </w:rPr>
              <w:t>前言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_Toc451371050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5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1371051" w:history="1">
            <w:r w:rsidR="00E26AA9" w:rsidRPr="006038CA">
              <w:rPr>
                <w:rStyle w:val="a9"/>
                <w:noProof/>
              </w:rPr>
              <w:t>1.1</w:t>
            </w:r>
            <w:r w:rsidR="00E26AA9">
              <w:rPr>
                <w:noProof/>
                <w:sz w:val="21"/>
              </w:rPr>
              <w:tab/>
            </w:r>
            <w:r w:rsidR="00E26AA9" w:rsidRPr="006038CA">
              <w:rPr>
                <w:rStyle w:val="a9"/>
                <w:rFonts w:hint="eastAsia"/>
                <w:noProof/>
              </w:rPr>
              <w:t>目的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_Toc451371051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5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1371052" w:history="1">
            <w:r w:rsidR="00E26AA9" w:rsidRPr="006038CA">
              <w:rPr>
                <w:rStyle w:val="a9"/>
                <w:noProof/>
              </w:rPr>
              <w:t>1.2</w:t>
            </w:r>
            <w:r w:rsidR="00E26AA9">
              <w:rPr>
                <w:noProof/>
                <w:sz w:val="21"/>
              </w:rPr>
              <w:tab/>
            </w:r>
            <w:r w:rsidR="00E26AA9" w:rsidRPr="006038CA">
              <w:rPr>
                <w:rStyle w:val="a9"/>
                <w:rFonts w:hint="eastAsia"/>
                <w:noProof/>
              </w:rPr>
              <w:t>项目背景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_Toc451371052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5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1371053" w:history="1">
            <w:r w:rsidR="00E26AA9" w:rsidRPr="006038CA">
              <w:rPr>
                <w:rStyle w:val="a9"/>
                <w:noProof/>
              </w:rPr>
              <w:t>1.3</w:t>
            </w:r>
            <w:r w:rsidR="00E26AA9">
              <w:rPr>
                <w:noProof/>
                <w:sz w:val="21"/>
              </w:rPr>
              <w:tab/>
            </w:r>
            <w:r w:rsidR="00E26AA9" w:rsidRPr="006038CA">
              <w:rPr>
                <w:rStyle w:val="a9"/>
                <w:rFonts w:hint="eastAsia"/>
                <w:noProof/>
              </w:rPr>
              <w:t>文档概述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_Toc451371053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6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1371059" w:history="1">
            <w:r w:rsidR="00E26AA9" w:rsidRPr="006038CA">
              <w:rPr>
                <w:rStyle w:val="a9"/>
                <w:noProof/>
              </w:rPr>
              <w:t>1.4</w:t>
            </w:r>
            <w:r w:rsidR="00E26AA9">
              <w:rPr>
                <w:noProof/>
                <w:sz w:val="21"/>
              </w:rPr>
              <w:tab/>
            </w:r>
            <w:r w:rsidR="00E26AA9" w:rsidRPr="006038CA">
              <w:rPr>
                <w:rStyle w:val="a9"/>
                <w:rFonts w:hint="eastAsia"/>
                <w:noProof/>
              </w:rPr>
              <w:t>测试用例与需求用例参</w:t>
            </w:r>
            <w:r w:rsidR="00E26AA9" w:rsidRPr="006038CA">
              <w:rPr>
                <w:rStyle w:val="a9"/>
                <w:noProof/>
              </w:rPr>
              <w:t xml:space="preserve"> </w:t>
            </w:r>
            <w:r w:rsidR="00E26AA9" w:rsidRPr="006038CA">
              <w:rPr>
                <w:rStyle w:val="a9"/>
                <w:rFonts w:hint="eastAsia"/>
                <w:noProof/>
              </w:rPr>
              <w:t>照表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_Toc451371059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6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r w:rsidRPr="006038CA">
            <w:rPr>
              <w:rStyle w:val="a9"/>
              <w:noProof/>
            </w:rPr>
            <w:fldChar w:fldCharType="begin"/>
          </w:r>
          <w:r w:rsidRPr="006038CA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"_Toc451371060"</w:instrText>
          </w:r>
          <w:r w:rsidRPr="006038CA">
            <w:rPr>
              <w:rStyle w:val="a9"/>
              <w:noProof/>
            </w:rPr>
            <w:instrText xml:space="preserve"> </w:instrText>
          </w:r>
          <w:r w:rsidRPr="006038CA">
            <w:rPr>
              <w:rStyle w:val="a9"/>
              <w:noProof/>
            </w:rPr>
            <w:fldChar w:fldCharType="separate"/>
          </w:r>
          <w:r w:rsidRPr="006038CA">
            <w:rPr>
              <w:rStyle w:val="a9"/>
              <w:noProof/>
              <w:highlight w:val="lightGray"/>
            </w:rPr>
            <w:t>1.5</w:t>
          </w:r>
          <w:ins w:id="14" w:author="Zorrot UI" w:date="2016-05-25T20:10:00Z">
            <w:r w:rsidR="00E23DEA">
              <w:rPr>
                <w:rStyle w:val="a9"/>
                <w:noProof/>
              </w:rPr>
              <w:t xml:space="preserve">  </w:t>
            </w:r>
          </w:ins>
          <w:r w:rsidRPr="006038CA">
            <w:rPr>
              <w:rStyle w:val="a9"/>
              <w:rFonts w:ascii="Times New Roman" w:hAnsi="Times New Roman" w:hint="eastAsia"/>
              <w:noProof/>
            </w:rPr>
            <w:t>术语和缩略词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_Toc451371060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6038CA">
            <w:rPr>
              <w:rStyle w:val="a9"/>
              <w:noProof/>
            </w:rPr>
            <w:fldChar w:fldCharType="end"/>
          </w:r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r w:rsidRPr="006038CA">
            <w:rPr>
              <w:rStyle w:val="a9"/>
              <w:noProof/>
            </w:rPr>
            <w:fldChar w:fldCharType="begin"/>
          </w:r>
          <w:r w:rsidRPr="006038CA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"_Toc451371061"</w:instrText>
          </w:r>
          <w:r w:rsidRPr="006038CA">
            <w:rPr>
              <w:rStyle w:val="a9"/>
              <w:noProof/>
            </w:rPr>
            <w:instrText xml:space="preserve"> </w:instrText>
          </w:r>
          <w:r w:rsidRPr="006038CA">
            <w:rPr>
              <w:rStyle w:val="a9"/>
              <w:noProof/>
            </w:rPr>
            <w:fldChar w:fldCharType="separate"/>
          </w:r>
          <w:r w:rsidRPr="006038CA">
            <w:rPr>
              <w:rStyle w:val="a9"/>
              <w:noProof/>
            </w:rPr>
            <w:t>1.6</w:t>
          </w:r>
          <w:ins w:id="15" w:author="Zorrot UI" w:date="2016-05-25T20:10:00Z">
            <w:r w:rsidR="00E23DEA">
              <w:rPr>
                <w:rStyle w:val="a9"/>
                <w:noProof/>
              </w:rPr>
              <w:t xml:space="preserve">  </w:t>
            </w:r>
          </w:ins>
          <w:r w:rsidRPr="006038CA">
            <w:rPr>
              <w:rStyle w:val="a9"/>
              <w:rFonts w:hint="eastAsia"/>
              <w:noProof/>
            </w:rPr>
            <w:t>软件测试环境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_Toc451371061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6038CA">
            <w:rPr>
              <w:rStyle w:val="a9"/>
              <w:noProof/>
            </w:rPr>
            <w:fldChar w:fldCharType="end"/>
          </w:r>
        </w:p>
        <w:p w:rsidR="00E26AA9" w:rsidRDefault="00E26AA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r w:rsidRPr="006038CA">
            <w:rPr>
              <w:rStyle w:val="a9"/>
              <w:noProof/>
            </w:rPr>
            <w:fldChar w:fldCharType="begin"/>
          </w:r>
          <w:r w:rsidRPr="006038CA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"_Toc451371062"</w:instrText>
          </w:r>
          <w:r w:rsidRPr="006038CA">
            <w:rPr>
              <w:rStyle w:val="a9"/>
              <w:noProof/>
            </w:rPr>
            <w:instrText xml:space="preserve"> </w:instrText>
          </w:r>
          <w:r w:rsidRPr="006038CA">
            <w:rPr>
              <w:rStyle w:val="a9"/>
              <w:noProof/>
            </w:rPr>
            <w:fldChar w:fldCharType="separate"/>
          </w:r>
          <w:r w:rsidRPr="006038CA">
            <w:rPr>
              <w:rStyle w:val="a9"/>
              <w:noProof/>
            </w:rPr>
            <w:t>1.7</w:t>
          </w:r>
          <w:ins w:id="16" w:author="Zorrot UI" w:date="2016-05-25T20:10:00Z">
            <w:r w:rsidR="00E23DEA">
              <w:rPr>
                <w:rStyle w:val="a9"/>
                <w:noProof/>
              </w:rPr>
              <w:t xml:space="preserve">  </w:t>
            </w:r>
          </w:ins>
          <w:r w:rsidRPr="006038CA">
            <w:rPr>
              <w:rStyle w:val="a9"/>
              <w:rFonts w:hint="eastAsia"/>
              <w:noProof/>
            </w:rPr>
            <w:t>参考文件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_Toc451371062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6038CA">
            <w:rPr>
              <w:rStyle w:val="a9"/>
              <w:noProof/>
            </w:rPr>
            <w:fldChar w:fldCharType="end"/>
          </w:r>
        </w:p>
        <w:p w:rsidR="00E26AA9" w:rsidRDefault="00F83F9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51371063" w:history="1">
            <w:r w:rsidR="00E26AA9" w:rsidRPr="006038CA">
              <w:rPr>
                <w:rStyle w:val="a9"/>
                <w:noProof/>
              </w:rPr>
              <w:t>2</w:t>
            </w:r>
            <w:r w:rsidR="00E26AA9" w:rsidRPr="006038CA">
              <w:rPr>
                <w:rStyle w:val="a9"/>
                <w:rFonts w:hint="eastAsia"/>
                <w:noProof/>
              </w:rPr>
              <w:t>基本需求模块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_Toc451371063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8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1371064" w:history="1">
            <w:r w:rsidR="00E26AA9" w:rsidRPr="006038CA">
              <w:rPr>
                <w:rStyle w:val="a9"/>
                <w:noProof/>
              </w:rPr>
              <w:t>2.1</w:t>
            </w:r>
            <w:r w:rsidR="00E26AA9" w:rsidRPr="006038CA">
              <w:rPr>
                <w:rStyle w:val="a9"/>
                <w:rFonts w:hint="eastAsia"/>
                <w:noProof/>
              </w:rPr>
              <w:t>操作系统测试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_Toc451371064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8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1371065" w:history="1">
            <w:r w:rsidR="00E26AA9" w:rsidRPr="006038CA">
              <w:rPr>
                <w:rStyle w:val="a9"/>
                <w:noProof/>
              </w:rPr>
              <w:t>2.1.1</w:t>
            </w:r>
            <w:r w:rsidR="00E26AA9" w:rsidRPr="006038CA">
              <w:rPr>
                <w:rStyle w:val="a9"/>
                <w:rFonts w:hint="eastAsia"/>
                <w:noProof/>
              </w:rPr>
              <w:t>测试策略描述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_Toc451371065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8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66" w:history="1">
            <w:r w:rsidR="00E26AA9" w:rsidRPr="006038CA">
              <w:rPr>
                <w:rStyle w:val="a9"/>
                <w:noProof/>
              </w:rPr>
              <w:t>2.1.2</w:t>
            </w:r>
            <w:r w:rsidR="00E26AA9" w:rsidRPr="006038CA">
              <w:rPr>
                <w:rStyle w:val="a9"/>
                <w:rFonts w:hint="eastAsia"/>
                <w:noProof/>
              </w:rPr>
              <w:t>测试用例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_Toc451371066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8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67" w:history="1">
            <w:r w:rsidR="00E26AA9" w:rsidRPr="006038CA">
              <w:rPr>
                <w:rStyle w:val="a9"/>
                <w:noProof/>
              </w:rPr>
              <w:t>2.1.3</w:t>
            </w:r>
            <w:r w:rsidR="00E26AA9" w:rsidRPr="006038CA">
              <w:rPr>
                <w:rStyle w:val="a9"/>
                <w:rFonts w:hint="eastAsia"/>
                <w:noProof/>
              </w:rPr>
              <w:t>测试用例所需工时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_Toc451371067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9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1371068" w:history="1">
            <w:r w:rsidR="00E26AA9" w:rsidRPr="006038CA">
              <w:rPr>
                <w:rStyle w:val="a9"/>
                <w:noProof/>
              </w:rPr>
              <w:t>2.2 Hadoop</w:t>
            </w:r>
            <w:r w:rsidR="00E26AA9" w:rsidRPr="006038CA">
              <w:rPr>
                <w:rStyle w:val="a9"/>
                <w:rFonts w:hint="eastAsia"/>
                <w:noProof/>
              </w:rPr>
              <w:t>部署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_Toc451371068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9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1371069" w:history="1">
            <w:r w:rsidR="00E26AA9" w:rsidRPr="006038CA">
              <w:rPr>
                <w:rStyle w:val="a9"/>
                <w:noProof/>
              </w:rPr>
              <w:t>2.2.1</w:t>
            </w:r>
            <w:r w:rsidR="00E26AA9" w:rsidRPr="006038CA">
              <w:rPr>
                <w:rStyle w:val="a9"/>
                <w:rFonts w:hint="eastAsia"/>
                <w:noProof/>
              </w:rPr>
              <w:t>测试策略描述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_Toc451371069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9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70" w:history="1">
            <w:r w:rsidR="00E26AA9" w:rsidRPr="006038CA">
              <w:rPr>
                <w:rStyle w:val="a9"/>
                <w:noProof/>
              </w:rPr>
              <w:t>2.2.2</w:t>
            </w:r>
            <w:r w:rsidR="00E26AA9" w:rsidRPr="006038CA">
              <w:rPr>
                <w:rStyle w:val="a9"/>
                <w:rFonts w:hint="eastAsia"/>
                <w:noProof/>
              </w:rPr>
              <w:t>测试用例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_Toc451371070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10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71" w:history="1">
            <w:r w:rsidR="00E26AA9" w:rsidRPr="006038CA">
              <w:rPr>
                <w:rStyle w:val="a9"/>
                <w:noProof/>
              </w:rPr>
              <w:t>2.2.3</w:t>
            </w:r>
            <w:r w:rsidR="00E26AA9" w:rsidRPr="006038CA">
              <w:rPr>
                <w:rStyle w:val="a9"/>
                <w:rFonts w:hint="eastAsia"/>
                <w:noProof/>
              </w:rPr>
              <w:t>测试用例所需工时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_Toc451371071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10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Pr="00E23DEA" w:rsidRDefault="00E26AA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r w:rsidRPr="00E23DEA">
            <w:rPr>
              <w:rStyle w:val="a9"/>
              <w:noProof/>
              <w:rPrChange w:id="17" w:author="Zorrot UI" w:date="2016-05-25T20:10:00Z">
                <w:rPr>
                  <w:rStyle w:val="a9"/>
                  <w:noProof/>
                </w:rPr>
              </w:rPrChange>
            </w:rPr>
            <w:fldChar w:fldCharType="begin"/>
          </w:r>
          <w:r w:rsidRPr="00E23DEA">
            <w:rPr>
              <w:rStyle w:val="a9"/>
              <w:noProof/>
            </w:rPr>
            <w:instrText xml:space="preserve"> </w:instrText>
          </w:r>
          <w:r w:rsidRPr="00E23DEA">
            <w:rPr>
              <w:noProof/>
            </w:rPr>
            <w:instrText>HYPERLINK \l "_Toc451371072"</w:instrText>
          </w:r>
          <w:r w:rsidRPr="00E23DEA">
            <w:rPr>
              <w:rStyle w:val="a9"/>
              <w:noProof/>
            </w:rPr>
            <w:instrText xml:space="preserve"> </w:instrText>
          </w:r>
          <w:r w:rsidRPr="00E23DEA">
            <w:rPr>
              <w:rStyle w:val="a9"/>
              <w:noProof/>
              <w:rPrChange w:id="18" w:author="Zorrot UI" w:date="2016-05-25T20:10:00Z">
                <w:rPr>
                  <w:rStyle w:val="a9"/>
                  <w:noProof/>
                </w:rPr>
              </w:rPrChange>
            </w:rPr>
            <w:fldChar w:fldCharType="separate"/>
          </w:r>
          <w:r w:rsidRPr="00E23DEA">
            <w:rPr>
              <w:rStyle w:val="a9"/>
              <w:rFonts w:asciiTheme="majorHAnsi" w:eastAsiaTheme="majorEastAsia" w:hAnsiTheme="majorHAnsi" w:cstheme="majorBidi"/>
              <w:bCs/>
              <w:noProof/>
              <w:rPrChange w:id="19" w:author="Zorrot UI" w:date="2016-05-25T20:10:00Z">
                <w:rPr>
                  <w:rStyle w:val="a9"/>
                  <w:rFonts w:asciiTheme="majorHAnsi" w:eastAsiaTheme="majorEastAsia" w:hAnsiTheme="majorHAnsi" w:cstheme="majorBidi"/>
                  <w:b/>
                  <w:bCs/>
                  <w:noProof/>
                </w:rPr>
              </w:rPrChange>
            </w:rPr>
            <w:t>2.3</w:t>
          </w:r>
          <w:r w:rsidRPr="00E23DEA">
            <w:rPr>
              <w:rStyle w:val="a9"/>
              <w:noProof/>
            </w:rPr>
            <w:t xml:space="preserve"> </w:t>
          </w:r>
          <w:r w:rsidRPr="00E23DEA">
            <w:rPr>
              <w:rStyle w:val="a9"/>
              <w:rFonts w:asciiTheme="majorHAnsi" w:eastAsiaTheme="majorEastAsia" w:hAnsiTheme="majorHAnsi" w:cstheme="majorBidi"/>
              <w:bCs/>
              <w:noProof/>
              <w:rPrChange w:id="20" w:author="Zorrot UI" w:date="2016-05-25T20:10:00Z">
                <w:rPr>
                  <w:rStyle w:val="a9"/>
                  <w:rFonts w:asciiTheme="majorHAnsi" w:eastAsiaTheme="majorEastAsia" w:hAnsiTheme="majorHAnsi" w:cstheme="majorBidi"/>
                  <w:b/>
                  <w:bCs/>
                  <w:noProof/>
                </w:rPr>
              </w:rPrChange>
            </w:rPr>
            <w:t>Maven</w:t>
          </w:r>
          <w:r w:rsidRPr="00E23DEA">
            <w:rPr>
              <w:rStyle w:val="a9"/>
              <w:rFonts w:asciiTheme="majorHAnsi" w:eastAsiaTheme="majorEastAsia" w:hAnsiTheme="majorHAnsi" w:cstheme="majorBidi" w:hint="eastAsia"/>
              <w:bCs/>
              <w:noProof/>
              <w:rPrChange w:id="21" w:author="Zorrot UI" w:date="2016-05-25T20:10:00Z">
                <w:rPr>
                  <w:rStyle w:val="a9"/>
                  <w:rFonts w:asciiTheme="majorHAnsi" w:eastAsiaTheme="majorEastAsia" w:hAnsiTheme="majorHAnsi" w:cstheme="majorBidi" w:hint="eastAsia"/>
                  <w:b/>
                  <w:bCs/>
                  <w:noProof/>
                </w:rPr>
              </w:rPrChange>
            </w:rPr>
            <w:t>部署</w:t>
          </w:r>
          <w:r w:rsidRPr="00E23DEA">
            <w:rPr>
              <w:noProof/>
              <w:webHidden/>
            </w:rPr>
            <w:tab/>
          </w:r>
          <w:r w:rsidRPr="00E23DEA">
            <w:rPr>
              <w:noProof/>
              <w:webHidden/>
              <w:rPrChange w:id="22" w:author="Zorrot UI" w:date="2016-05-25T20:10:00Z">
                <w:rPr>
                  <w:noProof/>
                  <w:webHidden/>
                </w:rPr>
              </w:rPrChange>
            </w:rPr>
            <w:fldChar w:fldCharType="begin"/>
          </w:r>
          <w:r w:rsidRPr="00E23DEA">
            <w:rPr>
              <w:noProof/>
              <w:webHidden/>
            </w:rPr>
            <w:instrText xml:space="preserve"> PAGEREF _Toc451371072 \h </w:instrText>
          </w:r>
          <w:r w:rsidRPr="00E23DEA">
            <w:rPr>
              <w:noProof/>
              <w:webHidden/>
              <w:rPrChange w:id="23" w:author="Zorrot UI" w:date="2016-05-25T20:10:00Z">
                <w:rPr>
                  <w:noProof/>
                  <w:webHidden/>
                </w:rPr>
              </w:rPrChange>
            </w:rPr>
          </w:r>
          <w:r w:rsidRPr="00E23DEA">
            <w:rPr>
              <w:noProof/>
              <w:webHidden/>
              <w:rPrChange w:id="24" w:author="Zorrot UI" w:date="2016-05-25T20:10:00Z">
                <w:rPr>
                  <w:noProof/>
                  <w:webHidden/>
                </w:rPr>
              </w:rPrChange>
            </w:rPr>
            <w:fldChar w:fldCharType="separate"/>
          </w:r>
          <w:r w:rsidRPr="00E23DEA">
            <w:rPr>
              <w:noProof/>
              <w:webHidden/>
            </w:rPr>
            <w:t>11</w:t>
          </w:r>
          <w:r w:rsidRPr="00E23DEA">
            <w:rPr>
              <w:noProof/>
              <w:webHidden/>
              <w:rPrChange w:id="25" w:author="Zorrot UI" w:date="2016-05-25T20:10:00Z">
                <w:rPr>
                  <w:noProof/>
                  <w:webHidden/>
                </w:rPr>
              </w:rPrChange>
            </w:rPr>
            <w:fldChar w:fldCharType="end"/>
          </w:r>
          <w:r w:rsidRPr="00E23DEA">
            <w:rPr>
              <w:rStyle w:val="a9"/>
              <w:noProof/>
              <w:rPrChange w:id="26" w:author="Zorrot UI" w:date="2016-05-25T20:10:00Z">
                <w:rPr>
                  <w:rStyle w:val="a9"/>
                  <w:noProof/>
                </w:rPr>
              </w:rPrChange>
            </w:rPr>
            <w:fldChar w:fldCharType="end"/>
          </w:r>
        </w:p>
        <w:p w:rsidR="00E26AA9" w:rsidRPr="00E23DEA" w:rsidRDefault="00E26AA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r w:rsidRPr="00E23DEA">
            <w:rPr>
              <w:rStyle w:val="a9"/>
              <w:noProof/>
              <w:rPrChange w:id="27" w:author="Zorrot UI" w:date="2016-05-25T20:10:00Z">
                <w:rPr>
                  <w:rStyle w:val="a9"/>
                  <w:noProof/>
                </w:rPr>
              </w:rPrChange>
            </w:rPr>
            <w:fldChar w:fldCharType="begin"/>
          </w:r>
          <w:r w:rsidRPr="00E23DEA">
            <w:rPr>
              <w:rStyle w:val="a9"/>
              <w:noProof/>
            </w:rPr>
            <w:instrText xml:space="preserve"> </w:instrText>
          </w:r>
          <w:r w:rsidRPr="00E23DEA">
            <w:rPr>
              <w:noProof/>
            </w:rPr>
            <w:instrText>HYPERLINK \l "_Toc451371073"</w:instrText>
          </w:r>
          <w:r w:rsidRPr="00E23DEA">
            <w:rPr>
              <w:rStyle w:val="a9"/>
              <w:noProof/>
            </w:rPr>
            <w:instrText xml:space="preserve"> </w:instrText>
          </w:r>
          <w:r w:rsidRPr="00E23DEA">
            <w:rPr>
              <w:rStyle w:val="a9"/>
              <w:noProof/>
              <w:rPrChange w:id="28" w:author="Zorrot UI" w:date="2016-05-25T20:10:00Z">
                <w:rPr>
                  <w:rStyle w:val="a9"/>
                  <w:noProof/>
                </w:rPr>
              </w:rPrChange>
            </w:rPr>
            <w:fldChar w:fldCharType="separate"/>
          </w:r>
          <w:r w:rsidRPr="00E23DEA">
            <w:rPr>
              <w:rStyle w:val="a9"/>
              <w:bCs/>
              <w:noProof/>
              <w:rPrChange w:id="29" w:author="Zorrot UI" w:date="2016-05-25T20:10:00Z">
                <w:rPr>
                  <w:rStyle w:val="a9"/>
                  <w:b/>
                  <w:bCs/>
                  <w:noProof/>
                </w:rPr>
              </w:rPrChange>
            </w:rPr>
            <w:t>2.3.1</w:t>
          </w:r>
          <w:r w:rsidRPr="00E23DEA">
            <w:rPr>
              <w:rStyle w:val="a9"/>
              <w:rFonts w:hint="eastAsia"/>
              <w:bCs/>
              <w:noProof/>
              <w:rPrChange w:id="30" w:author="Zorrot UI" w:date="2016-05-25T20:10:00Z">
                <w:rPr>
                  <w:rStyle w:val="a9"/>
                  <w:rFonts w:hint="eastAsia"/>
                  <w:b/>
                  <w:bCs/>
                  <w:noProof/>
                </w:rPr>
              </w:rPrChange>
            </w:rPr>
            <w:t>测试策略描述</w:t>
          </w:r>
          <w:r w:rsidRPr="00E23DEA">
            <w:rPr>
              <w:noProof/>
              <w:webHidden/>
            </w:rPr>
            <w:tab/>
          </w:r>
          <w:r w:rsidRPr="00E23DEA">
            <w:rPr>
              <w:noProof/>
              <w:webHidden/>
              <w:rPrChange w:id="31" w:author="Zorrot UI" w:date="2016-05-25T20:10:00Z">
                <w:rPr>
                  <w:noProof/>
                  <w:webHidden/>
                </w:rPr>
              </w:rPrChange>
            </w:rPr>
            <w:fldChar w:fldCharType="begin"/>
          </w:r>
          <w:r w:rsidRPr="00E23DEA">
            <w:rPr>
              <w:noProof/>
              <w:webHidden/>
            </w:rPr>
            <w:instrText xml:space="preserve"> PAGEREF _Toc451371073 \h </w:instrText>
          </w:r>
          <w:r w:rsidRPr="00E23DEA">
            <w:rPr>
              <w:noProof/>
              <w:webHidden/>
              <w:rPrChange w:id="32" w:author="Zorrot UI" w:date="2016-05-25T20:10:00Z">
                <w:rPr>
                  <w:noProof/>
                  <w:webHidden/>
                </w:rPr>
              </w:rPrChange>
            </w:rPr>
          </w:r>
          <w:r w:rsidRPr="00E23DEA">
            <w:rPr>
              <w:noProof/>
              <w:webHidden/>
              <w:rPrChange w:id="33" w:author="Zorrot UI" w:date="2016-05-25T20:10:00Z">
                <w:rPr>
                  <w:noProof/>
                  <w:webHidden/>
                </w:rPr>
              </w:rPrChange>
            </w:rPr>
            <w:fldChar w:fldCharType="separate"/>
          </w:r>
          <w:r w:rsidRPr="00E23DEA">
            <w:rPr>
              <w:noProof/>
              <w:webHidden/>
            </w:rPr>
            <w:t>11</w:t>
          </w:r>
          <w:r w:rsidRPr="00E23DEA">
            <w:rPr>
              <w:noProof/>
              <w:webHidden/>
              <w:rPrChange w:id="34" w:author="Zorrot UI" w:date="2016-05-25T20:10:00Z">
                <w:rPr>
                  <w:noProof/>
                  <w:webHidden/>
                </w:rPr>
              </w:rPrChange>
            </w:rPr>
            <w:fldChar w:fldCharType="end"/>
          </w:r>
          <w:r w:rsidRPr="00E23DEA">
            <w:rPr>
              <w:rStyle w:val="a9"/>
              <w:noProof/>
              <w:rPrChange w:id="35" w:author="Zorrot UI" w:date="2016-05-25T20:10:00Z">
                <w:rPr>
                  <w:rStyle w:val="a9"/>
                  <w:noProof/>
                </w:rPr>
              </w:rPrChange>
            </w:rPr>
            <w:fldChar w:fldCharType="end"/>
          </w:r>
        </w:p>
        <w:p w:rsidR="00E26AA9" w:rsidRPr="00E23DEA" w:rsidRDefault="00E26AA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r w:rsidRPr="00E23DEA">
            <w:rPr>
              <w:rStyle w:val="a9"/>
              <w:noProof/>
              <w:rPrChange w:id="36" w:author="Zorrot UI" w:date="2016-05-25T20:10:00Z">
                <w:rPr>
                  <w:rStyle w:val="a9"/>
                  <w:noProof/>
                </w:rPr>
              </w:rPrChange>
            </w:rPr>
            <w:fldChar w:fldCharType="begin"/>
          </w:r>
          <w:r w:rsidRPr="00E23DEA">
            <w:rPr>
              <w:rStyle w:val="a9"/>
              <w:noProof/>
            </w:rPr>
            <w:instrText xml:space="preserve"> </w:instrText>
          </w:r>
          <w:r w:rsidRPr="00E23DEA">
            <w:rPr>
              <w:noProof/>
            </w:rPr>
            <w:instrText>HYPERLINK \l "_Toc451371074"</w:instrText>
          </w:r>
          <w:r w:rsidRPr="00E23DEA">
            <w:rPr>
              <w:rStyle w:val="a9"/>
              <w:noProof/>
            </w:rPr>
            <w:instrText xml:space="preserve"> </w:instrText>
          </w:r>
          <w:r w:rsidRPr="00E23DEA">
            <w:rPr>
              <w:rStyle w:val="a9"/>
              <w:noProof/>
              <w:rPrChange w:id="37" w:author="Zorrot UI" w:date="2016-05-25T20:10:00Z">
                <w:rPr>
                  <w:rStyle w:val="a9"/>
                  <w:noProof/>
                </w:rPr>
              </w:rPrChange>
            </w:rPr>
            <w:fldChar w:fldCharType="separate"/>
          </w:r>
          <w:r w:rsidRPr="00E23DEA">
            <w:rPr>
              <w:rStyle w:val="a9"/>
              <w:bCs/>
              <w:noProof/>
              <w:rPrChange w:id="38" w:author="Zorrot UI" w:date="2016-05-25T20:10:00Z">
                <w:rPr>
                  <w:rStyle w:val="a9"/>
                  <w:b/>
                  <w:bCs/>
                  <w:noProof/>
                </w:rPr>
              </w:rPrChange>
            </w:rPr>
            <w:t>3.3.2</w:t>
          </w:r>
          <w:r w:rsidRPr="00E23DEA">
            <w:rPr>
              <w:rStyle w:val="a9"/>
              <w:rFonts w:hint="eastAsia"/>
              <w:bCs/>
              <w:noProof/>
              <w:rPrChange w:id="39" w:author="Zorrot UI" w:date="2016-05-25T20:10:00Z">
                <w:rPr>
                  <w:rStyle w:val="a9"/>
                  <w:rFonts w:hint="eastAsia"/>
                  <w:b/>
                  <w:bCs/>
                  <w:noProof/>
                </w:rPr>
              </w:rPrChange>
            </w:rPr>
            <w:t>测试用例</w:t>
          </w:r>
          <w:r w:rsidRPr="00E23DEA">
            <w:rPr>
              <w:noProof/>
              <w:webHidden/>
            </w:rPr>
            <w:tab/>
          </w:r>
          <w:r w:rsidRPr="00E23DEA">
            <w:rPr>
              <w:noProof/>
              <w:webHidden/>
              <w:rPrChange w:id="40" w:author="Zorrot UI" w:date="2016-05-25T20:10:00Z">
                <w:rPr>
                  <w:noProof/>
                  <w:webHidden/>
                </w:rPr>
              </w:rPrChange>
            </w:rPr>
            <w:fldChar w:fldCharType="begin"/>
          </w:r>
          <w:r w:rsidRPr="00E23DEA">
            <w:rPr>
              <w:noProof/>
              <w:webHidden/>
            </w:rPr>
            <w:instrText xml:space="preserve"> PAGEREF _Toc451371074 \h </w:instrText>
          </w:r>
          <w:r w:rsidRPr="00E23DEA">
            <w:rPr>
              <w:noProof/>
              <w:webHidden/>
              <w:rPrChange w:id="41" w:author="Zorrot UI" w:date="2016-05-25T20:10:00Z">
                <w:rPr>
                  <w:noProof/>
                  <w:webHidden/>
                </w:rPr>
              </w:rPrChange>
            </w:rPr>
          </w:r>
          <w:r w:rsidRPr="00E23DEA">
            <w:rPr>
              <w:noProof/>
              <w:webHidden/>
              <w:rPrChange w:id="42" w:author="Zorrot UI" w:date="2016-05-25T20:10:00Z">
                <w:rPr>
                  <w:noProof/>
                  <w:webHidden/>
                </w:rPr>
              </w:rPrChange>
            </w:rPr>
            <w:fldChar w:fldCharType="separate"/>
          </w:r>
          <w:r w:rsidRPr="00E23DEA">
            <w:rPr>
              <w:noProof/>
              <w:webHidden/>
            </w:rPr>
            <w:t>11</w:t>
          </w:r>
          <w:r w:rsidRPr="00E23DEA">
            <w:rPr>
              <w:noProof/>
              <w:webHidden/>
              <w:rPrChange w:id="43" w:author="Zorrot UI" w:date="2016-05-25T20:10:00Z">
                <w:rPr>
                  <w:noProof/>
                  <w:webHidden/>
                </w:rPr>
              </w:rPrChange>
            </w:rPr>
            <w:fldChar w:fldCharType="end"/>
          </w:r>
          <w:r w:rsidRPr="00E23DEA">
            <w:rPr>
              <w:rStyle w:val="a9"/>
              <w:noProof/>
              <w:rPrChange w:id="44" w:author="Zorrot UI" w:date="2016-05-25T20:10:00Z">
                <w:rPr>
                  <w:rStyle w:val="a9"/>
                  <w:noProof/>
                </w:rPr>
              </w:rPrChange>
            </w:rPr>
            <w:fldChar w:fldCharType="end"/>
          </w:r>
        </w:p>
        <w:p w:rsidR="00E26AA9" w:rsidRPr="00E23DEA" w:rsidRDefault="00E26AA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r w:rsidRPr="00E23DEA">
            <w:rPr>
              <w:rStyle w:val="a9"/>
              <w:noProof/>
              <w:rPrChange w:id="45" w:author="Zorrot UI" w:date="2016-05-25T20:10:00Z">
                <w:rPr>
                  <w:rStyle w:val="a9"/>
                  <w:noProof/>
                </w:rPr>
              </w:rPrChange>
            </w:rPr>
            <w:fldChar w:fldCharType="begin"/>
          </w:r>
          <w:r w:rsidRPr="00E23DEA">
            <w:rPr>
              <w:rStyle w:val="a9"/>
              <w:noProof/>
            </w:rPr>
            <w:instrText xml:space="preserve"> </w:instrText>
          </w:r>
          <w:r w:rsidRPr="00E23DEA">
            <w:rPr>
              <w:noProof/>
            </w:rPr>
            <w:instrText>HYPERLINK \l "_Toc451371075"</w:instrText>
          </w:r>
          <w:r w:rsidRPr="00E23DEA">
            <w:rPr>
              <w:rStyle w:val="a9"/>
              <w:noProof/>
            </w:rPr>
            <w:instrText xml:space="preserve"> </w:instrText>
          </w:r>
          <w:r w:rsidRPr="00E23DEA">
            <w:rPr>
              <w:rStyle w:val="a9"/>
              <w:noProof/>
              <w:rPrChange w:id="46" w:author="Zorrot UI" w:date="2016-05-25T20:10:00Z">
                <w:rPr>
                  <w:rStyle w:val="a9"/>
                  <w:noProof/>
                </w:rPr>
              </w:rPrChange>
            </w:rPr>
            <w:fldChar w:fldCharType="separate"/>
          </w:r>
          <w:r w:rsidRPr="00E23DEA">
            <w:rPr>
              <w:rStyle w:val="a9"/>
              <w:bCs/>
              <w:noProof/>
              <w:rPrChange w:id="47" w:author="Zorrot UI" w:date="2016-05-25T20:10:00Z">
                <w:rPr>
                  <w:rStyle w:val="a9"/>
                  <w:b/>
                  <w:bCs/>
                  <w:noProof/>
                </w:rPr>
              </w:rPrChange>
            </w:rPr>
            <w:t>2.3.3</w:t>
          </w:r>
          <w:r w:rsidRPr="00E23DEA">
            <w:rPr>
              <w:rStyle w:val="a9"/>
              <w:rFonts w:hint="eastAsia"/>
              <w:bCs/>
              <w:noProof/>
              <w:rPrChange w:id="48" w:author="Zorrot UI" w:date="2016-05-25T20:10:00Z">
                <w:rPr>
                  <w:rStyle w:val="a9"/>
                  <w:rFonts w:hint="eastAsia"/>
                  <w:b/>
                  <w:bCs/>
                  <w:noProof/>
                </w:rPr>
              </w:rPrChange>
            </w:rPr>
            <w:t>测试用例所需工时</w:t>
          </w:r>
          <w:r w:rsidRPr="00E23DEA">
            <w:rPr>
              <w:noProof/>
              <w:webHidden/>
            </w:rPr>
            <w:tab/>
          </w:r>
          <w:r w:rsidRPr="00E23DEA">
            <w:rPr>
              <w:noProof/>
              <w:webHidden/>
              <w:rPrChange w:id="49" w:author="Zorrot UI" w:date="2016-05-25T20:10:00Z">
                <w:rPr>
                  <w:noProof/>
                  <w:webHidden/>
                </w:rPr>
              </w:rPrChange>
            </w:rPr>
            <w:fldChar w:fldCharType="begin"/>
          </w:r>
          <w:r w:rsidRPr="00E23DEA">
            <w:rPr>
              <w:noProof/>
              <w:webHidden/>
            </w:rPr>
            <w:instrText xml:space="preserve"> PAGEREF _Toc451371075 \h </w:instrText>
          </w:r>
          <w:r w:rsidRPr="00E23DEA">
            <w:rPr>
              <w:noProof/>
              <w:webHidden/>
              <w:rPrChange w:id="50" w:author="Zorrot UI" w:date="2016-05-25T20:10:00Z">
                <w:rPr>
                  <w:noProof/>
                  <w:webHidden/>
                </w:rPr>
              </w:rPrChange>
            </w:rPr>
          </w:r>
          <w:r w:rsidRPr="00E23DEA">
            <w:rPr>
              <w:noProof/>
              <w:webHidden/>
              <w:rPrChange w:id="51" w:author="Zorrot UI" w:date="2016-05-25T20:10:00Z">
                <w:rPr>
                  <w:noProof/>
                  <w:webHidden/>
                </w:rPr>
              </w:rPrChange>
            </w:rPr>
            <w:fldChar w:fldCharType="separate"/>
          </w:r>
          <w:r w:rsidRPr="00E23DEA">
            <w:rPr>
              <w:noProof/>
              <w:webHidden/>
            </w:rPr>
            <w:t>12</w:t>
          </w:r>
          <w:r w:rsidRPr="00E23DEA">
            <w:rPr>
              <w:noProof/>
              <w:webHidden/>
              <w:rPrChange w:id="52" w:author="Zorrot UI" w:date="2016-05-25T20:10:00Z">
                <w:rPr>
                  <w:noProof/>
                  <w:webHidden/>
                </w:rPr>
              </w:rPrChange>
            </w:rPr>
            <w:fldChar w:fldCharType="end"/>
          </w:r>
          <w:r w:rsidRPr="00E23DEA">
            <w:rPr>
              <w:rStyle w:val="a9"/>
              <w:noProof/>
              <w:rPrChange w:id="53" w:author="Zorrot UI" w:date="2016-05-25T20:10:00Z">
                <w:rPr>
                  <w:rStyle w:val="a9"/>
                  <w:noProof/>
                </w:rPr>
              </w:rPrChange>
            </w:rPr>
            <w:fldChar w:fldCharType="end"/>
          </w:r>
        </w:p>
        <w:p w:rsidR="00E26AA9" w:rsidRDefault="00F83F9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51371076" w:history="1">
            <w:r w:rsidR="00E26AA9" w:rsidRPr="006038CA">
              <w:rPr>
                <w:rStyle w:val="a9"/>
                <w:noProof/>
              </w:rPr>
              <w:t>3</w:t>
            </w:r>
            <w:r w:rsidR="00E26AA9" w:rsidRPr="006038CA">
              <w:rPr>
                <w:rStyle w:val="a9"/>
                <w:rFonts w:hint="eastAsia"/>
                <w:noProof/>
              </w:rPr>
              <w:t>实现需求模块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_Toc451371076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12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1371077" w:history="1">
            <w:r w:rsidR="00E26AA9" w:rsidRPr="006038CA">
              <w:rPr>
                <w:rStyle w:val="a9"/>
                <w:noProof/>
              </w:rPr>
              <w:t>3.1</w:t>
            </w:r>
            <w:r w:rsidR="00E26AA9" w:rsidRPr="006038CA">
              <w:rPr>
                <w:rStyle w:val="a9"/>
                <w:rFonts w:hint="eastAsia"/>
                <w:noProof/>
              </w:rPr>
              <w:t>数据爬取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_Toc451371077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12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78" w:history="1">
            <w:r w:rsidR="00E26AA9" w:rsidRPr="006038CA">
              <w:rPr>
                <w:rStyle w:val="a9"/>
                <w:noProof/>
              </w:rPr>
              <w:t>3.1.1</w:t>
            </w:r>
            <w:r w:rsidR="00E26AA9" w:rsidRPr="006038CA">
              <w:rPr>
                <w:rStyle w:val="a9"/>
                <w:rFonts w:hint="eastAsia"/>
                <w:noProof/>
              </w:rPr>
              <w:t>测试策略描述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_Toc451371078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12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79" w:history="1">
            <w:r w:rsidR="00E26AA9" w:rsidRPr="006038CA">
              <w:rPr>
                <w:rStyle w:val="a9"/>
                <w:noProof/>
              </w:rPr>
              <w:t>3.1.2</w:t>
            </w:r>
            <w:r w:rsidR="00E26AA9" w:rsidRPr="006038CA">
              <w:rPr>
                <w:rStyle w:val="a9"/>
                <w:rFonts w:hint="eastAsia"/>
                <w:noProof/>
              </w:rPr>
              <w:t>测试用例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_Toc451371079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12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80" w:history="1">
            <w:r w:rsidR="00E26AA9" w:rsidRPr="006038CA">
              <w:rPr>
                <w:rStyle w:val="a9"/>
                <w:noProof/>
              </w:rPr>
              <w:t>3.1.3</w:t>
            </w:r>
            <w:r w:rsidR="00E26AA9" w:rsidRPr="006038CA">
              <w:rPr>
                <w:rStyle w:val="a9"/>
                <w:rFonts w:hint="eastAsia"/>
                <w:noProof/>
              </w:rPr>
              <w:t>测试用例所需工时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_Toc451371080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13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1371081" w:history="1">
            <w:r w:rsidR="00E26AA9" w:rsidRPr="006038CA">
              <w:rPr>
                <w:rStyle w:val="a9"/>
                <w:noProof/>
              </w:rPr>
              <w:t>3.2</w:t>
            </w:r>
            <w:r w:rsidR="00E26AA9" w:rsidRPr="006038CA">
              <w:rPr>
                <w:rStyle w:val="a9"/>
                <w:rFonts w:hint="eastAsia"/>
                <w:noProof/>
              </w:rPr>
              <w:t>数据预处理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_Toc451371081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14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82" w:history="1">
            <w:r w:rsidR="00E26AA9" w:rsidRPr="006038CA">
              <w:rPr>
                <w:rStyle w:val="a9"/>
                <w:noProof/>
              </w:rPr>
              <w:t>3.2.1</w:t>
            </w:r>
            <w:r w:rsidR="00E26AA9" w:rsidRPr="006038CA">
              <w:rPr>
                <w:rStyle w:val="a9"/>
                <w:rFonts w:hint="eastAsia"/>
                <w:noProof/>
              </w:rPr>
              <w:t>测试策略描述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_Toc451371082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14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83" w:history="1">
            <w:r w:rsidR="00E26AA9" w:rsidRPr="006038CA">
              <w:rPr>
                <w:rStyle w:val="a9"/>
                <w:noProof/>
              </w:rPr>
              <w:t>3.2.2</w:t>
            </w:r>
            <w:r w:rsidR="00E26AA9" w:rsidRPr="006038CA">
              <w:rPr>
                <w:rStyle w:val="a9"/>
                <w:rFonts w:hint="eastAsia"/>
                <w:noProof/>
              </w:rPr>
              <w:t>测试用例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_Toc451371083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14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84" w:history="1">
            <w:r w:rsidR="00E26AA9" w:rsidRPr="006038CA">
              <w:rPr>
                <w:rStyle w:val="a9"/>
                <w:noProof/>
              </w:rPr>
              <w:t>3.2.3</w:t>
            </w:r>
            <w:r w:rsidR="00E26AA9" w:rsidRPr="006038CA">
              <w:rPr>
                <w:rStyle w:val="a9"/>
                <w:rFonts w:hint="eastAsia"/>
                <w:noProof/>
              </w:rPr>
              <w:t>测试用例所需工时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_Toc451371084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15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1371085" w:history="1">
            <w:r w:rsidR="00E26AA9" w:rsidRPr="006038CA">
              <w:rPr>
                <w:rStyle w:val="a9"/>
                <w:noProof/>
              </w:rPr>
              <w:t>3.3 Map-Reduce</w:t>
            </w:r>
            <w:r w:rsidR="00E26AA9" w:rsidRPr="006038CA">
              <w:rPr>
                <w:rStyle w:val="a9"/>
                <w:rFonts w:hint="eastAsia"/>
                <w:noProof/>
              </w:rPr>
              <w:t>函数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_Toc451371085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15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1371086" w:history="1">
            <w:r w:rsidR="00E26AA9" w:rsidRPr="006038CA">
              <w:rPr>
                <w:rStyle w:val="a9"/>
                <w:noProof/>
              </w:rPr>
              <w:t>3.3.1</w:t>
            </w:r>
            <w:r w:rsidR="00E26AA9" w:rsidRPr="006038CA">
              <w:rPr>
                <w:rStyle w:val="a9"/>
                <w:rFonts w:hint="eastAsia"/>
                <w:noProof/>
              </w:rPr>
              <w:t>测试策略描述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_Toc451371086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15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87" w:history="1">
            <w:r w:rsidR="00E26AA9" w:rsidRPr="006038CA">
              <w:rPr>
                <w:rStyle w:val="a9"/>
                <w:noProof/>
              </w:rPr>
              <w:t>3.3.2</w:t>
            </w:r>
            <w:r w:rsidR="00E26AA9" w:rsidRPr="006038CA">
              <w:rPr>
                <w:rStyle w:val="a9"/>
                <w:rFonts w:hint="eastAsia"/>
                <w:noProof/>
              </w:rPr>
              <w:t>测试用例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_Toc451371087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15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88" w:history="1">
            <w:r w:rsidR="00E26AA9" w:rsidRPr="006038CA">
              <w:rPr>
                <w:rStyle w:val="a9"/>
                <w:noProof/>
              </w:rPr>
              <w:t>3.3.3</w:t>
            </w:r>
            <w:r w:rsidR="00E26AA9" w:rsidRPr="006038CA">
              <w:rPr>
                <w:rStyle w:val="a9"/>
                <w:rFonts w:hint="eastAsia"/>
                <w:noProof/>
              </w:rPr>
              <w:t>测试用例所需工时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_Toc451371088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16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1371089" w:history="1">
            <w:r w:rsidR="00E26AA9" w:rsidRPr="006038CA">
              <w:rPr>
                <w:rStyle w:val="a9"/>
                <w:noProof/>
              </w:rPr>
              <w:t>3.4</w:t>
            </w:r>
            <w:r w:rsidR="00E26AA9" w:rsidRPr="006038CA">
              <w:rPr>
                <w:rStyle w:val="a9"/>
                <w:rFonts w:ascii="Calibri" w:eastAsia="宋体" w:hAnsi="Calibri" w:cs="Times New Roman" w:hint="eastAsia"/>
                <w:noProof/>
              </w:rPr>
              <w:t>输出结果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_Toc451371089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16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90" w:history="1">
            <w:r w:rsidR="00E26AA9" w:rsidRPr="006038CA">
              <w:rPr>
                <w:rStyle w:val="a9"/>
                <w:noProof/>
              </w:rPr>
              <w:t>3.4.1</w:t>
            </w:r>
            <w:r w:rsidR="00E26AA9" w:rsidRPr="006038CA">
              <w:rPr>
                <w:rStyle w:val="a9"/>
                <w:rFonts w:hint="eastAsia"/>
                <w:noProof/>
              </w:rPr>
              <w:t>测试策略描述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_Toc451371090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16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91" w:history="1">
            <w:r w:rsidR="00E26AA9" w:rsidRPr="006038CA">
              <w:rPr>
                <w:rStyle w:val="a9"/>
                <w:noProof/>
              </w:rPr>
              <w:t>3.4.2</w:t>
            </w:r>
            <w:r w:rsidR="00E26AA9" w:rsidRPr="006038CA">
              <w:rPr>
                <w:rStyle w:val="a9"/>
                <w:rFonts w:hint="eastAsia"/>
                <w:noProof/>
              </w:rPr>
              <w:t>测试用例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_Toc451371091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17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92" w:history="1">
            <w:r w:rsidR="00E26AA9" w:rsidRPr="006038CA">
              <w:rPr>
                <w:rStyle w:val="a9"/>
                <w:noProof/>
              </w:rPr>
              <w:t>3.4.3</w:t>
            </w:r>
            <w:r w:rsidR="00E26AA9" w:rsidRPr="006038CA">
              <w:rPr>
                <w:rStyle w:val="a9"/>
                <w:rFonts w:hint="eastAsia"/>
                <w:noProof/>
              </w:rPr>
              <w:t>测试用例所需工时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_Toc451371092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17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1371093" w:history="1">
            <w:r w:rsidR="00E26AA9" w:rsidRPr="006038CA">
              <w:rPr>
                <w:rStyle w:val="a9"/>
                <w:noProof/>
              </w:rPr>
              <w:t>3.5</w:t>
            </w:r>
            <w:r w:rsidR="00E26AA9" w:rsidRPr="006038CA">
              <w:rPr>
                <w:rStyle w:val="a9"/>
                <w:rFonts w:ascii="Calibri" w:eastAsia="宋体" w:hAnsi="Calibri" w:cs="Times New Roman" w:hint="eastAsia"/>
                <w:noProof/>
              </w:rPr>
              <w:t>源码改进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_Toc451371093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18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94" w:history="1">
            <w:r w:rsidR="00E26AA9" w:rsidRPr="006038CA">
              <w:rPr>
                <w:rStyle w:val="a9"/>
                <w:noProof/>
              </w:rPr>
              <w:t>3.5.1</w:t>
            </w:r>
            <w:r w:rsidR="00E26AA9" w:rsidRPr="006038CA">
              <w:rPr>
                <w:rStyle w:val="a9"/>
                <w:rFonts w:hint="eastAsia"/>
                <w:noProof/>
              </w:rPr>
              <w:t>测试策略描述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_Toc451371094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18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95" w:history="1">
            <w:r w:rsidR="00E26AA9" w:rsidRPr="006038CA">
              <w:rPr>
                <w:rStyle w:val="a9"/>
                <w:noProof/>
              </w:rPr>
              <w:t>3.5.2</w:t>
            </w:r>
            <w:r w:rsidR="00E26AA9" w:rsidRPr="006038CA">
              <w:rPr>
                <w:rStyle w:val="a9"/>
                <w:rFonts w:hint="eastAsia"/>
                <w:noProof/>
              </w:rPr>
              <w:t>测试用例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_Toc451371095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18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96" w:history="1">
            <w:r w:rsidR="00E26AA9" w:rsidRPr="006038CA">
              <w:rPr>
                <w:rStyle w:val="a9"/>
                <w:noProof/>
              </w:rPr>
              <w:t>3.5.3</w:t>
            </w:r>
            <w:r w:rsidR="00E26AA9" w:rsidRPr="006038CA">
              <w:rPr>
                <w:rStyle w:val="a9"/>
                <w:rFonts w:hint="eastAsia"/>
                <w:noProof/>
              </w:rPr>
              <w:t>测试用例所需工时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_Toc451371096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18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51371097" w:history="1">
            <w:r w:rsidR="00E26AA9" w:rsidRPr="006038CA">
              <w:rPr>
                <w:rStyle w:val="a9"/>
                <w:noProof/>
              </w:rPr>
              <w:t>4</w:t>
            </w:r>
            <w:r w:rsidR="00E26AA9" w:rsidRPr="006038CA">
              <w:rPr>
                <w:rStyle w:val="a9"/>
                <w:rFonts w:hint="eastAsia"/>
                <w:noProof/>
              </w:rPr>
              <w:t>非功能需求模块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_Toc451371097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19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1371098" w:history="1">
            <w:r w:rsidR="00E26AA9" w:rsidRPr="006038CA">
              <w:rPr>
                <w:rStyle w:val="a9"/>
                <w:noProof/>
              </w:rPr>
              <w:t>4.1</w:t>
            </w:r>
            <w:r w:rsidR="00E26AA9" w:rsidRPr="006038CA">
              <w:rPr>
                <w:rStyle w:val="a9"/>
                <w:rFonts w:hint="eastAsia"/>
                <w:noProof/>
              </w:rPr>
              <w:t>运行速度测试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_Toc451371098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19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099" w:history="1">
            <w:r w:rsidR="00E26AA9" w:rsidRPr="006038CA">
              <w:rPr>
                <w:rStyle w:val="a9"/>
                <w:noProof/>
              </w:rPr>
              <w:t>4.1.1</w:t>
            </w:r>
            <w:r w:rsidR="00E26AA9" w:rsidRPr="006038CA">
              <w:rPr>
                <w:rStyle w:val="a9"/>
                <w:rFonts w:hint="eastAsia"/>
                <w:noProof/>
              </w:rPr>
              <w:t>测试策略描述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_Toc451371099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19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100" w:history="1">
            <w:r w:rsidR="00E26AA9" w:rsidRPr="006038CA">
              <w:rPr>
                <w:rStyle w:val="a9"/>
                <w:noProof/>
              </w:rPr>
              <w:t>4.1.2</w:t>
            </w:r>
            <w:r w:rsidR="00E26AA9" w:rsidRPr="006038CA">
              <w:rPr>
                <w:rStyle w:val="a9"/>
                <w:rFonts w:hint="eastAsia"/>
                <w:noProof/>
              </w:rPr>
              <w:t>测试用例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_Toc451371100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19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E26AA9" w:rsidRDefault="00F83F99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1371101" w:history="1">
            <w:r w:rsidR="00E26AA9" w:rsidRPr="006038CA">
              <w:rPr>
                <w:rStyle w:val="a9"/>
                <w:noProof/>
              </w:rPr>
              <w:t>4.1.3</w:t>
            </w:r>
            <w:r w:rsidR="00E26AA9" w:rsidRPr="006038CA">
              <w:rPr>
                <w:rStyle w:val="a9"/>
                <w:rFonts w:hint="eastAsia"/>
                <w:noProof/>
              </w:rPr>
              <w:t>测试用例所需工时</w:t>
            </w:r>
            <w:r w:rsidR="00E26AA9">
              <w:rPr>
                <w:noProof/>
                <w:webHidden/>
              </w:rPr>
              <w:tab/>
            </w:r>
            <w:r w:rsidR="00E26AA9">
              <w:rPr>
                <w:noProof/>
                <w:webHidden/>
              </w:rPr>
              <w:fldChar w:fldCharType="begin"/>
            </w:r>
            <w:r w:rsidR="00E26AA9">
              <w:rPr>
                <w:noProof/>
                <w:webHidden/>
              </w:rPr>
              <w:instrText xml:space="preserve"> PAGEREF _Toc451371101 \h </w:instrText>
            </w:r>
            <w:r w:rsidR="00E26AA9">
              <w:rPr>
                <w:noProof/>
                <w:webHidden/>
              </w:rPr>
            </w:r>
            <w:r w:rsidR="00E26AA9">
              <w:rPr>
                <w:noProof/>
                <w:webHidden/>
              </w:rPr>
              <w:fldChar w:fldCharType="separate"/>
            </w:r>
            <w:r w:rsidR="00E26AA9">
              <w:rPr>
                <w:noProof/>
                <w:webHidden/>
              </w:rPr>
              <w:t>20</w:t>
            </w:r>
            <w:r w:rsidR="00E26AA9"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r>
            <w:rPr>
              <w:b/>
              <w:bCs/>
              <w:lang w:val="zh-CN"/>
            </w:rPr>
            <w:fldChar w:fldCharType="end"/>
          </w:r>
        </w:p>
      </w:sdtContent>
    </w:sdt>
    <w:p w:rsidR="007A0241" w:rsidRDefault="007A0241">
      <w:pPr>
        <w:widowControl/>
        <w:jc w:val="left"/>
      </w:pPr>
    </w:p>
    <w:p w:rsidR="00DF399E" w:rsidRPr="00DF399E" w:rsidRDefault="00DF399E" w:rsidP="00C32866">
      <w:pPr>
        <w:widowControl/>
        <w:jc w:val="left"/>
      </w:pPr>
      <w:r>
        <w:br w:type="page"/>
      </w:r>
    </w:p>
    <w:p w:rsidR="00F04B57" w:rsidRDefault="00DF399E" w:rsidP="008F0592">
      <w:pPr>
        <w:pStyle w:val="1"/>
        <w:numPr>
          <w:ilvl w:val="0"/>
          <w:numId w:val="14"/>
        </w:numPr>
      </w:pPr>
      <w:bookmarkStart w:id="54" w:name="_Toc451371050"/>
      <w:r>
        <w:rPr>
          <w:rFonts w:hint="eastAsia"/>
        </w:rPr>
        <w:lastRenderedPageBreak/>
        <w:t>前言</w:t>
      </w:r>
      <w:bookmarkEnd w:id="54"/>
    </w:p>
    <w:p w:rsidR="003D3AD7" w:rsidRDefault="00DF399E" w:rsidP="005165AB">
      <w:pPr>
        <w:pStyle w:val="2"/>
        <w:numPr>
          <w:ilvl w:val="1"/>
          <w:numId w:val="14"/>
        </w:numPr>
      </w:pPr>
      <w:bookmarkStart w:id="55" w:name="_Toc451371051"/>
      <w:r>
        <w:rPr>
          <w:rFonts w:hint="eastAsia"/>
        </w:rPr>
        <w:t>目的</w:t>
      </w:r>
      <w:bookmarkEnd w:id="55"/>
    </w:p>
    <w:p w:rsidR="005455BA" w:rsidRDefault="005873EE" w:rsidP="00E23DEA">
      <w:pPr>
        <w:ind w:firstLineChars="200" w:firstLine="480"/>
        <w:rPr>
          <w:iCs/>
          <w:szCs w:val="21"/>
        </w:rPr>
      </w:pPr>
      <w:r>
        <w:rPr>
          <w:szCs w:val="24"/>
        </w:rPr>
        <w:t>本测试文档</w:t>
      </w:r>
      <w:r w:rsidR="005455BA">
        <w:rPr>
          <w:rFonts w:hint="eastAsia"/>
          <w:szCs w:val="24"/>
        </w:rPr>
        <w:t>目的在于详细的介绍我们的用例以及测试方法。主要的测试内容，就是</w:t>
      </w:r>
      <w:r>
        <w:rPr>
          <w:szCs w:val="24"/>
        </w:rPr>
        <w:t>在</w:t>
      </w:r>
      <w:r>
        <w:rPr>
          <w:szCs w:val="24"/>
        </w:rPr>
        <w:t>Hadoop-MapReduce</w:t>
      </w:r>
      <w:r>
        <w:rPr>
          <w:szCs w:val="24"/>
        </w:rPr>
        <w:t>框架的下</w:t>
      </w:r>
      <w:r w:rsidR="005455BA">
        <w:rPr>
          <w:szCs w:val="24"/>
        </w:rPr>
        <w:t>，</w:t>
      </w:r>
      <w:r>
        <w:rPr>
          <w:szCs w:val="24"/>
        </w:rPr>
        <w:t>编写的处理计算机数据的程序的准确性和处理数据的速度。</w:t>
      </w:r>
      <w:r w:rsidR="00FF2BD3">
        <w:rPr>
          <w:rFonts w:hint="eastAsia"/>
          <w:iCs/>
          <w:szCs w:val="21"/>
        </w:rPr>
        <w:t>我们的测试过程将主要针对两个大方面，排序和性能改进。</w:t>
      </w:r>
    </w:p>
    <w:p w:rsidR="005455BA" w:rsidRDefault="00FF2BD3" w:rsidP="00E23DEA">
      <w:pPr>
        <w:ind w:firstLineChars="200" w:firstLine="480"/>
        <w:rPr>
          <w:iCs/>
          <w:szCs w:val="21"/>
        </w:rPr>
      </w:pPr>
      <w:r>
        <w:rPr>
          <w:rFonts w:hint="eastAsia"/>
          <w:iCs/>
          <w:szCs w:val="21"/>
        </w:rPr>
        <w:t>其中</w:t>
      </w:r>
      <w:r w:rsidR="005455BA">
        <w:rPr>
          <w:rFonts w:hint="eastAsia"/>
          <w:iCs/>
          <w:szCs w:val="21"/>
        </w:rPr>
        <w:t>，功能实现部分包括</w:t>
      </w:r>
      <w:r w:rsidR="005455BA">
        <w:rPr>
          <w:rFonts w:hint="eastAsia"/>
          <w:iCs/>
          <w:szCs w:val="21"/>
        </w:rPr>
        <w:t>InputSplit</w:t>
      </w:r>
      <w:r w:rsidR="005455BA">
        <w:rPr>
          <w:rFonts w:hint="eastAsia"/>
          <w:iCs/>
          <w:szCs w:val="21"/>
        </w:rPr>
        <w:t>模块，</w:t>
      </w:r>
      <w:r>
        <w:rPr>
          <w:rFonts w:hint="eastAsia"/>
          <w:iCs/>
          <w:szCs w:val="21"/>
        </w:rPr>
        <w:t>数据抓取模块，</w:t>
      </w:r>
      <w:r w:rsidR="005455BA">
        <w:rPr>
          <w:iCs/>
          <w:szCs w:val="21"/>
        </w:rPr>
        <w:t>Map-Reduce</w:t>
      </w:r>
      <w:r w:rsidR="005455BA">
        <w:rPr>
          <w:rFonts w:hint="eastAsia"/>
          <w:iCs/>
          <w:szCs w:val="21"/>
        </w:rPr>
        <w:t>模块</w:t>
      </w:r>
      <w:r>
        <w:rPr>
          <w:rFonts w:hint="eastAsia"/>
          <w:iCs/>
          <w:szCs w:val="21"/>
        </w:rPr>
        <w:t>，</w:t>
      </w:r>
      <w:r>
        <w:rPr>
          <w:iCs/>
          <w:szCs w:val="21"/>
        </w:rPr>
        <w:t>价格排序模块</w:t>
      </w:r>
      <w:r>
        <w:rPr>
          <w:rFonts w:hint="eastAsia"/>
          <w:iCs/>
          <w:szCs w:val="21"/>
        </w:rPr>
        <w:t>和输出模块。</w:t>
      </w:r>
      <w:r w:rsidR="005455BA">
        <w:rPr>
          <w:rFonts w:hint="eastAsia"/>
          <w:iCs/>
          <w:szCs w:val="21"/>
        </w:rPr>
        <w:t>而非功能需要则是对运行速度的要求。</w:t>
      </w:r>
    </w:p>
    <w:p w:rsidR="005455BA" w:rsidRDefault="00FF2BD3" w:rsidP="00E23DEA">
      <w:pPr>
        <w:ind w:firstLineChars="200" w:firstLine="480"/>
        <w:rPr>
          <w:iCs/>
          <w:szCs w:val="21"/>
        </w:rPr>
      </w:pPr>
      <w:r>
        <w:rPr>
          <w:rFonts w:hint="eastAsia"/>
          <w:iCs/>
          <w:szCs w:val="21"/>
        </w:rPr>
        <w:t>我们预计通过测试达到对功能实现，工作速度，代码可用性的检查，根据检查结果我们将对这些模块进行改进。</w:t>
      </w:r>
    </w:p>
    <w:p w:rsidR="005455BA" w:rsidRDefault="00FF2BD3" w:rsidP="00E23DEA">
      <w:pPr>
        <w:ind w:firstLineChars="200" w:firstLine="480"/>
        <w:rPr>
          <w:iCs/>
          <w:szCs w:val="21"/>
        </w:rPr>
      </w:pPr>
      <w:r>
        <w:rPr>
          <w:rFonts w:hint="eastAsia"/>
          <w:iCs/>
          <w:szCs w:val="21"/>
        </w:rPr>
        <w:t>在测试结束之后，我们</w:t>
      </w:r>
      <w:r w:rsidR="005455BA">
        <w:rPr>
          <w:rFonts w:hint="eastAsia"/>
          <w:iCs/>
          <w:szCs w:val="21"/>
        </w:rPr>
        <w:t>将会得到以下可交付资料</w:t>
      </w:r>
      <w:r>
        <w:rPr>
          <w:rFonts w:hint="eastAsia"/>
          <w:iCs/>
          <w:szCs w:val="21"/>
        </w:rPr>
        <w:t>。</w:t>
      </w:r>
    </w:p>
    <w:p w:rsidR="005455BA" w:rsidRPr="00E23DEA" w:rsidRDefault="005455BA" w:rsidP="00E23DEA">
      <w:pPr>
        <w:pStyle w:val="a6"/>
        <w:numPr>
          <w:ilvl w:val="0"/>
          <w:numId w:val="35"/>
        </w:numPr>
        <w:ind w:firstLineChars="0"/>
        <w:rPr>
          <w:iCs/>
          <w:szCs w:val="21"/>
        </w:rPr>
      </w:pPr>
      <w:r w:rsidRPr="00E23DEA">
        <w:rPr>
          <w:rFonts w:hint="eastAsia"/>
          <w:iCs/>
          <w:szCs w:val="21"/>
        </w:rPr>
        <w:t>针对不同用例测试得到的数据表格</w:t>
      </w:r>
      <w:r>
        <w:rPr>
          <w:rFonts w:hint="eastAsia"/>
          <w:iCs/>
          <w:szCs w:val="21"/>
        </w:rPr>
        <w:t>。</w:t>
      </w:r>
    </w:p>
    <w:p w:rsidR="005455BA" w:rsidRDefault="005455BA" w:rsidP="00E23DEA">
      <w:pPr>
        <w:pStyle w:val="a6"/>
        <w:numPr>
          <w:ilvl w:val="0"/>
          <w:numId w:val="35"/>
        </w:numPr>
        <w:ind w:firstLineChars="0"/>
        <w:rPr>
          <w:iCs/>
          <w:szCs w:val="21"/>
        </w:rPr>
      </w:pPr>
      <w:r>
        <w:rPr>
          <w:iCs/>
          <w:szCs w:val="21"/>
        </w:rPr>
        <w:t>每个用例模块测试成功与否的报告</w:t>
      </w:r>
      <w:r>
        <w:rPr>
          <w:rFonts w:hint="eastAsia"/>
          <w:iCs/>
          <w:szCs w:val="21"/>
        </w:rPr>
        <w:t>。</w:t>
      </w:r>
    </w:p>
    <w:p w:rsidR="005455BA" w:rsidRDefault="005455BA" w:rsidP="00E23DEA">
      <w:pPr>
        <w:pStyle w:val="a6"/>
        <w:numPr>
          <w:ilvl w:val="0"/>
          <w:numId w:val="35"/>
        </w:numPr>
        <w:ind w:firstLineChars="0"/>
        <w:rPr>
          <w:iCs/>
          <w:szCs w:val="21"/>
        </w:rPr>
      </w:pPr>
      <w:r>
        <w:rPr>
          <w:rFonts w:hint="eastAsia"/>
          <w:iCs/>
          <w:szCs w:val="21"/>
        </w:rPr>
        <w:t>测试不通过的模块的改进结果，以及重新测试的报告。</w:t>
      </w:r>
    </w:p>
    <w:p w:rsidR="005455BA" w:rsidRPr="005455BA" w:rsidRDefault="005455BA" w:rsidP="00E23DEA">
      <w:pPr>
        <w:pStyle w:val="a6"/>
        <w:numPr>
          <w:ilvl w:val="0"/>
          <w:numId w:val="35"/>
        </w:numPr>
        <w:ind w:firstLineChars="0"/>
        <w:rPr>
          <w:iCs/>
          <w:szCs w:val="21"/>
        </w:rPr>
      </w:pPr>
      <w:r>
        <w:rPr>
          <w:rFonts w:hint="eastAsia"/>
          <w:iCs/>
          <w:szCs w:val="21"/>
        </w:rPr>
        <w:t>总结报告。</w:t>
      </w:r>
    </w:p>
    <w:p w:rsidR="005873EE" w:rsidRPr="00FF2BD3" w:rsidRDefault="005873EE" w:rsidP="00E23DEA">
      <w:pPr>
        <w:ind w:firstLineChars="200" w:firstLine="480"/>
        <w:rPr>
          <w:szCs w:val="24"/>
        </w:rPr>
      </w:pPr>
    </w:p>
    <w:p w:rsidR="003D3AD7" w:rsidRDefault="00FF2BD3" w:rsidP="005165AB">
      <w:pPr>
        <w:pStyle w:val="2"/>
        <w:numPr>
          <w:ilvl w:val="1"/>
          <w:numId w:val="14"/>
        </w:numPr>
      </w:pPr>
      <w:bookmarkStart w:id="56" w:name="_Toc451371052"/>
      <w:bookmarkStart w:id="57" w:name="OLE_LINK1"/>
      <w:bookmarkStart w:id="58" w:name="OLE_LINK2"/>
      <w:r>
        <w:rPr>
          <w:rFonts w:hint="eastAsia"/>
        </w:rPr>
        <w:t>项目背景</w:t>
      </w:r>
      <w:bookmarkEnd w:id="56"/>
    </w:p>
    <w:bookmarkEnd w:id="57"/>
    <w:bookmarkEnd w:id="58"/>
    <w:p w:rsidR="00FF2BD3" w:rsidRPr="00FF2BD3" w:rsidRDefault="00FF2BD3" w:rsidP="00FF2BD3">
      <w:pPr>
        <w:ind w:firstLineChars="200" w:firstLine="480"/>
        <w:rPr>
          <w:szCs w:val="24"/>
        </w:rPr>
      </w:pPr>
      <w:r w:rsidRPr="00FF2BD3">
        <w:rPr>
          <w:rFonts w:hint="eastAsia"/>
          <w:szCs w:val="24"/>
        </w:rPr>
        <w:t>MapReduce</w:t>
      </w:r>
      <w:r w:rsidRPr="00FF2BD3">
        <w:rPr>
          <w:rFonts w:hint="eastAsia"/>
          <w:szCs w:val="24"/>
        </w:rPr>
        <w:t>是一种编程模型，用于大规模数据集（大于</w:t>
      </w:r>
      <w:r w:rsidRPr="00FF2BD3">
        <w:rPr>
          <w:rFonts w:hint="eastAsia"/>
          <w:szCs w:val="24"/>
        </w:rPr>
        <w:t>1TB</w:t>
      </w:r>
      <w:r w:rsidRPr="00FF2BD3">
        <w:rPr>
          <w:rFonts w:hint="eastAsia"/>
          <w:szCs w:val="24"/>
        </w:rPr>
        <w:t>）的并行运算。</w:t>
      </w:r>
      <w:r w:rsidRPr="00FF2BD3">
        <w:rPr>
          <w:rFonts w:hint="eastAsia"/>
          <w:szCs w:val="24"/>
        </w:rPr>
        <w:t>"Map</w:t>
      </w:r>
      <w:r w:rsidRPr="00FF2BD3">
        <w:rPr>
          <w:rFonts w:hint="eastAsia"/>
          <w:szCs w:val="24"/>
        </w:rPr>
        <w:t>（映射）</w:t>
      </w:r>
      <w:r w:rsidRPr="00FF2BD3">
        <w:rPr>
          <w:rFonts w:hint="eastAsia"/>
          <w:szCs w:val="24"/>
        </w:rPr>
        <w:t>"</w:t>
      </w:r>
      <w:r w:rsidRPr="00FF2BD3">
        <w:rPr>
          <w:rFonts w:hint="eastAsia"/>
          <w:szCs w:val="24"/>
        </w:rPr>
        <w:t>和</w:t>
      </w:r>
      <w:r w:rsidRPr="00FF2BD3">
        <w:rPr>
          <w:rFonts w:hint="eastAsia"/>
          <w:szCs w:val="24"/>
        </w:rPr>
        <w:t>"Reduce</w:t>
      </w:r>
      <w:r w:rsidRPr="00FF2BD3">
        <w:rPr>
          <w:rFonts w:hint="eastAsia"/>
          <w:szCs w:val="24"/>
        </w:rPr>
        <w:t>（归约）</w:t>
      </w:r>
      <w:r w:rsidRPr="00FF2BD3">
        <w:rPr>
          <w:rFonts w:hint="eastAsia"/>
          <w:szCs w:val="24"/>
        </w:rPr>
        <w:t>"</w:t>
      </w:r>
      <w:r w:rsidRPr="00FF2BD3">
        <w:rPr>
          <w:rFonts w:hint="eastAsia"/>
          <w:szCs w:val="24"/>
        </w:rPr>
        <w:t>，是它们的主要思想，都是从函数式编程语言里借来的，还有从矢量编程语言里借来的特性。它极大地方便了编程人员在不会分布式并行编程的情况下，将自己的程序运行在分布式系统上。当前的软件实现是指定一个</w:t>
      </w:r>
      <w:r w:rsidRPr="00FF2BD3">
        <w:rPr>
          <w:rFonts w:hint="eastAsia"/>
          <w:szCs w:val="24"/>
        </w:rPr>
        <w:t>Map</w:t>
      </w:r>
      <w:r w:rsidRPr="00FF2BD3">
        <w:rPr>
          <w:rFonts w:hint="eastAsia"/>
          <w:szCs w:val="24"/>
        </w:rPr>
        <w:t>（映射）函数，用来把一组键值对映射成一组新的键值对，指定并发的</w:t>
      </w:r>
      <w:r w:rsidRPr="00FF2BD3">
        <w:rPr>
          <w:rFonts w:hint="eastAsia"/>
          <w:szCs w:val="24"/>
        </w:rPr>
        <w:t>Reduce</w:t>
      </w:r>
      <w:r w:rsidRPr="00FF2BD3">
        <w:rPr>
          <w:rFonts w:hint="eastAsia"/>
          <w:szCs w:val="24"/>
        </w:rPr>
        <w:t>（归约）函数，用来保证所有映射的键值对中的每一个共享相同的键组。</w:t>
      </w:r>
    </w:p>
    <w:p w:rsidR="00FF2BD3" w:rsidRPr="00FF2BD3" w:rsidRDefault="00FF2BD3" w:rsidP="00FF2BD3">
      <w:pPr>
        <w:ind w:firstLineChars="200" w:firstLine="480"/>
        <w:rPr>
          <w:szCs w:val="24"/>
        </w:rPr>
      </w:pPr>
      <w:r w:rsidRPr="00FF2BD3">
        <w:rPr>
          <w:rFonts w:hint="eastAsia"/>
          <w:szCs w:val="24"/>
        </w:rPr>
        <w:t>Hadoop</w:t>
      </w:r>
      <w:r w:rsidRPr="00FF2BD3">
        <w:rPr>
          <w:rFonts w:hint="eastAsia"/>
          <w:szCs w:val="24"/>
        </w:rPr>
        <w:t>是一个由</w:t>
      </w:r>
      <w:r w:rsidRPr="00FF2BD3">
        <w:rPr>
          <w:rFonts w:hint="eastAsia"/>
          <w:szCs w:val="24"/>
        </w:rPr>
        <w:t>Apache</w:t>
      </w:r>
      <w:r w:rsidRPr="00FF2BD3">
        <w:rPr>
          <w:rFonts w:hint="eastAsia"/>
          <w:szCs w:val="24"/>
        </w:rPr>
        <w:t>基金会所开发的分布式系统基础架构。用户可以在不了解分布式底层细节的情况下，开发分布式程序。充分利用集群的威力进行高速运算和存储。</w:t>
      </w:r>
      <w:r w:rsidRPr="00FF2BD3">
        <w:rPr>
          <w:rFonts w:hint="eastAsia"/>
          <w:szCs w:val="24"/>
        </w:rPr>
        <w:t>Hadoop</w:t>
      </w:r>
      <w:r w:rsidRPr="00FF2BD3">
        <w:rPr>
          <w:rFonts w:hint="eastAsia"/>
          <w:szCs w:val="24"/>
        </w:rPr>
        <w:t>实现了一个分布式文件系统（</w:t>
      </w:r>
      <w:r w:rsidRPr="00FF2BD3">
        <w:rPr>
          <w:rFonts w:hint="eastAsia"/>
          <w:szCs w:val="24"/>
        </w:rPr>
        <w:t xml:space="preserve">Hadoop Distributed File </w:t>
      </w:r>
      <w:r w:rsidRPr="00FF2BD3">
        <w:rPr>
          <w:rFonts w:hint="eastAsia"/>
          <w:szCs w:val="24"/>
        </w:rPr>
        <w:lastRenderedPageBreak/>
        <w:t>System</w:t>
      </w:r>
      <w:r w:rsidRPr="00FF2BD3">
        <w:rPr>
          <w:rFonts w:hint="eastAsia"/>
          <w:szCs w:val="24"/>
        </w:rPr>
        <w:t>），简称</w:t>
      </w:r>
      <w:r w:rsidRPr="00FF2BD3">
        <w:rPr>
          <w:rFonts w:hint="eastAsia"/>
          <w:szCs w:val="24"/>
        </w:rPr>
        <w:t>HDFS</w:t>
      </w:r>
      <w:r w:rsidRPr="00FF2BD3">
        <w:rPr>
          <w:rFonts w:hint="eastAsia"/>
          <w:szCs w:val="24"/>
        </w:rPr>
        <w:t>。</w:t>
      </w:r>
      <w:r w:rsidRPr="00FF2BD3">
        <w:rPr>
          <w:rFonts w:hint="eastAsia"/>
          <w:szCs w:val="24"/>
        </w:rPr>
        <w:t>HDFS</w:t>
      </w:r>
      <w:r w:rsidRPr="00FF2BD3">
        <w:rPr>
          <w:rFonts w:hint="eastAsia"/>
          <w:szCs w:val="24"/>
        </w:rPr>
        <w:t>有高容错性的特点，并且设计用来部署在低廉的（</w:t>
      </w:r>
      <w:r w:rsidRPr="00FF2BD3">
        <w:rPr>
          <w:rFonts w:hint="eastAsia"/>
          <w:szCs w:val="24"/>
        </w:rPr>
        <w:t>low-cost</w:t>
      </w:r>
      <w:r w:rsidRPr="00FF2BD3">
        <w:rPr>
          <w:rFonts w:hint="eastAsia"/>
          <w:szCs w:val="24"/>
        </w:rPr>
        <w:t>）硬件上；而且它提供高吞吐量（</w:t>
      </w:r>
      <w:r w:rsidRPr="00FF2BD3">
        <w:rPr>
          <w:rFonts w:hint="eastAsia"/>
          <w:szCs w:val="24"/>
        </w:rPr>
        <w:t>high throughput</w:t>
      </w:r>
      <w:r w:rsidRPr="00FF2BD3">
        <w:rPr>
          <w:rFonts w:hint="eastAsia"/>
          <w:szCs w:val="24"/>
        </w:rPr>
        <w:t>）来访问应用程序的数据，适合那些有着超大数据集（</w:t>
      </w:r>
      <w:r w:rsidRPr="00FF2BD3">
        <w:rPr>
          <w:rFonts w:hint="eastAsia"/>
          <w:szCs w:val="24"/>
        </w:rPr>
        <w:t>large data set</w:t>
      </w:r>
      <w:r w:rsidRPr="00FF2BD3">
        <w:rPr>
          <w:rFonts w:hint="eastAsia"/>
          <w:szCs w:val="24"/>
        </w:rPr>
        <w:t>）的应用程序。</w:t>
      </w:r>
      <w:r w:rsidRPr="00FF2BD3">
        <w:rPr>
          <w:rFonts w:hint="eastAsia"/>
          <w:szCs w:val="24"/>
        </w:rPr>
        <w:t>HDFS</w:t>
      </w:r>
      <w:r w:rsidRPr="00FF2BD3">
        <w:rPr>
          <w:rFonts w:hint="eastAsia"/>
          <w:szCs w:val="24"/>
        </w:rPr>
        <w:t>放宽了（</w:t>
      </w:r>
      <w:r w:rsidRPr="00FF2BD3">
        <w:rPr>
          <w:rFonts w:hint="eastAsia"/>
          <w:szCs w:val="24"/>
        </w:rPr>
        <w:t>relax</w:t>
      </w:r>
      <w:r w:rsidRPr="00FF2BD3">
        <w:rPr>
          <w:rFonts w:hint="eastAsia"/>
          <w:szCs w:val="24"/>
        </w:rPr>
        <w:t>）</w:t>
      </w:r>
      <w:r w:rsidRPr="00FF2BD3">
        <w:rPr>
          <w:rFonts w:hint="eastAsia"/>
          <w:szCs w:val="24"/>
        </w:rPr>
        <w:t>POSIX</w:t>
      </w:r>
      <w:r w:rsidRPr="00FF2BD3">
        <w:rPr>
          <w:rFonts w:hint="eastAsia"/>
          <w:szCs w:val="24"/>
        </w:rPr>
        <w:t>的要求，可以以流的形式访问（</w:t>
      </w:r>
      <w:r w:rsidRPr="00FF2BD3">
        <w:rPr>
          <w:rFonts w:hint="eastAsia"/>
          <w:szCs w:val="24"/>
        </w:rPr>
        <w:t>streaming access</w:t>
      </w:r>
      <w:r w:rsidRPr="00FF2BD3">
        <w:rPr>
          <w:rFonts w:hint="eastAsia"/>
          <w:szCs w:val="24"/>
        </w:rPr>
        <w:t>）文件系统中的数据。</w:t>
      </w:r>
    </w:p>
    <w:p w:rsidR="00651962" w:rsidRDefault="00472942" w:rsidP="00651962">
      <w:pPr>
        <w:pStyle w:val="2"/>
        <w:numPr>
          <w:ilvl w:val="1"/>
          <w:numId w:val="14"/>
        </w:numPr>
      </w:pPr>
      <w:bookmarkStart w:id="59" w:name="_Toc451371053"/>
      <w:r>
        <w:rPr>
          <w:rFonts w:hint="eastAsia"/>
        </w:rPr>
        <w:t>文档概述</w:t>
      </w:r>
      <w:bookmarkEnd w:id="59"/>
    </w:p>
    <w:p w:rsidR="00FC4018" w:rsidRDefault="00FC4018" w:rsidP="00FC4018">
      <w:pPr>
        <w:ind w:left="480" w:hangingChars="200" w:hanging="480"/>
        <w:rPr>
          <w:szCs w:val="24"/>
        </w:rPr>
      </w:pPr>
      <w:r>
        <w:rPr>
          <w:szCs w:val="24"/>
        </w:rPr>
        <w:t xml:space="preserve">  </w:t>
      </w:r>
      <w:r>
        <w:rPr>
          <w:rFonts w:hint="eastAsia"/>
          <w:szCs w:val="24"/>
        </w:rPr>
        <w:t>本次测试文档主要内容包括：</w:t>
      </w:r>
    </w:p>
    <w:p w:rsidR="00FC4018" w:rsidRDefault="00FC4018" w:rsidP="00FC4018">
      <w:pPr>
        <w:pStyle w:val="a6"/>
        <w:numPr>
          <w:ilvl w:val="0"/>
          <w:numId w:val="33"/>
        </w:numPr>
        <w:adjustRightInd w:val="0"/>
        <w:ind w:left="0" w:firstLine="480"/>
        <w:rPr>
          <w:szCs w:val="24"/>
        </w:rPr>
      </w:pPr>
      <w:r>
        <w:rPr>
          <w:szCs w:val="24"/>
        </w:rPr>
        <w:t>完成功能</w:t>
      </w:r>
    </w:p>
    <w:p w:rsidR="00FC4018" w:rsidRPr="00FF2BD3" w:rsidRDefault="00FC4018" w:rsidP="00FC4018">
      <w:pPr>
        <w:pStyle w:val="a6"/>
        <w:numPr>
          <w:ilvl w:val="0"/>
          <w:numId w:val="33"/>
        </w:numPr>
        <w:adjustRightInd w:val="0"/>
        <w:ind w:left="0" w:firstLine="480"/>
        <w:rPr>
          <w:szCs w:val="24"/>
        </w:rPr>
      </w:pPr>
      <w:r w:rsidRPr="00FF2BD3">
        <w:rPr>
          <w:szCs w:val="24"/>
        </w:rPr>
        <w:t>测试用例</w:t>
      </w:r>
    </w:p>
    <w:p w:rsidR="00FC4018" w:rsidRPr="00D315C3" w:rsidRDefault="00FC4018" w:rsidP="00FC4018">
      <w:pPr>
        <w:pStyle w:val="a6"/>
        <w:numPr>
          <w:ilvl w:val="0"/>
          <w:numId w:val="33"/>
        </w:numPr>
        <w:adjustRightInd w:val="0"/>
        <w:ind w:left="0" w:firstLine="480"/>
        <w:rPr>
          <w:szCs w:val="24"/>
        </w:rPr>
      </w:pPr>
      <w:r>
        <w:rPr>
          <w:szCs w:val="24"/>
        </w:rPr>
        <w:t>交付内容</w:t>
      </w:r>
    </w:p>
    <w:p w:rsidR="003D3AD7" w:rsidRPr="003D3AD7" w:rsidRDefault="00FE49AF" w:rsidP="005165AB">
      <w:pPr>
        <w:pStyle w:val="2"/>
        <w:numPr>
          <w:ilvl w:val="1"/>
          <w:numId w:val="14"/>
        </w:numPr>
      </w:pPr>
      <w:bookmarkStart w:id="60" w:name="_Toc451371054"/>
      <w:bookmarkStart w:id="61" w:name="_Toc451371055"/>
      <w:bookmarkStart w:id="62" w:name="_Toc451371056"/>
      <w:bookmarkStart w:id="63" w:name="_Toc451371057"/>
      <w:bookmarkStart w:id="64" w:name="_Toc451371058"/>
      <w:bookmarkStart w:id="65" w:name="_Toc451371059"/>
      <w:bookmarkEnd w:id="60"/>
      <w:bookmarkEnd w:id="61"/>
      <w:bookmarkEnd w:id="62"/>
      <w:bookmarkEnd w:id="63"/>
      <w:bookmarkEnd w:id="64"/>
      <w:r>
        <w:rPr>
          <w:rFonts w:hint="eastAsia"/>
        </w:rPr>
        <w:t>测试用例与需求用例参</w:t>
      </w:r>
      <w:r w:rsidR="00FC4018">
        <w:tab/>
      </w:r>
      <w:r>
        <w:rPr>
          <w:rFonts w:hint="eastAsia"/>
        </w:rPr>
        <w:t>照表</w:t>
      </w:r>
      <w:bookmarkEnd w:id="65"/>
    </w:p>
    <w:p w:rsidR="00FC2E37" w:rsidRDefault="00FC2E37" w:rsidP="0044206A">
      <w:pPr>
        <w:ind w:firstLine="420"/>
      </w:pPr>
      <w:r>
        <w:t>本次测试严格遵照</w:t>
      </w:r>
      <w:r>
        <w:rPr>
          <w:rFonts w:hint="eastAsia"/>
        </w:rPr>
        <w:t>《需求规格说明书》以及项目实现内容来进行设计与实现，测试用例与需求用例的对照表如下：</w:t>
      </w:r>
    </w:p>
    <w:p w:rsidR="005455BA" w:rsidRDefault="005455BA" w:rsidP="0044206A">
      <w:pPr>
        <w:ind w:firstLine="42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55BA" w:rsidRPr="00FC2E37" w:rsidTr="00A83B6B">
        <w:tc>
          <w:tcPr>
            <w:tcW w:w="2765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 w:rsidRPr="00FC2E37">
              <w:rPr>
                <w:rFonts w:ascii="Calibri" w:eastAsia="宋体" w:hAnsi="Calibri" w:cs="Times New Roman" w:hint="eastAsia"/>
              </w:rPr>
              <w:t>模块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 w:rsidRPr="00FC2E37">
              <w:rPr>
                <w:rFonts w:ascii="Calibri" w:eastAsia="宋体" w:hAnsi="Calibri" w:cs="Times New Roman" w:hint="eastAsia"/>
              </w:rPr>
              <w:t>需求用例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 w:rsidRPr="00FC2E37">
              <w:rPr>
                <w:rFonts w:ascii="Calibri" w:eastAsia="宋体" w:hAnsi="Calibri" w:cs="Times New Roman" w:hint="eastAsia"/>
              </w:rPr>
              <w:t>测试用例</w:t>
            </w:r>
          </w:p>
        </w:tc>
      </w:tr>
      <w:tr w:rsidR="005455BA" w:rsidRPr="00FC2E37" w:rsidTr="00A83B6B">
        <w:tc>
          <w:tcPr>
            <w:tcW w:w="2765" w:type="dxa"/>
            <w:vMerge w:val="restart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基本</w:t>
            </w:r>
            <w:r>
              <w:t>需求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5455BA" w:rsidRPr="00FC2E37" w:rsidRDefault="00F83F99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ins w:id="66" w:author="Zorrot UI" w:date="2016-05-25T21:21:00Z">
              <w:r>
                <w:rPr>
                  <w:rFonts w:hint="eastAsia"/>
                </w:rPr>
                <w:t>Hadoop</w:t>
              </w:r>
            </w:ins>
            <w:del w:id="67" w:author="Zorrot UI" w:date="2016-05-25T21:21:00Z">
              <w:r w:rsidR="005455BA" w:rsidDel="00F83F99">
                <w:rPr>
                  <w:rFonts w:ascii="Calibri" w:eastAsia="宋体" w:hAnsi="Calibri" w:cs="Times New Roman" w:hint="eastAsia"/>
                </w:rPr>
                <w:delText>Linux</w:delText>
              </w:r>
              <w:r w:rsidR="005455BA" w:rsidDel="00F83F99">
                <w:rPr>
                  <w:rFonts w:ascii="Calibri" w:eastAsia="宋体" w:hAnsi="Calibri" w:cs="Times New Roman" w:hint="eastAsia"/>
                </w:rPr>
                <w:delText>部署</w:delText>
              </w:r>
            </w:del>
            <w:ins w:id="68" w:author="Zorrot UI" w:date="2016-05-25T21:21:00Z">
              <w:r>
                <w:rPr>
                  <w:rFonts w:hint="eastAsia"/>
                </w:rPr>
                <w:t>环境部署</w:t>
              </w:r>
            </w:ins>
          </w:p>
        </w:tc>
        <w:tc>
          <w:tcPr>
            <w:tcW w:w="2766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操作系统测试</w:t>
            </w:r>
          </w:p>
        </w:tc>
      </w:tr>
      <w:tr w:rsidR="005455BA" w:rsidRPr="00FC2E37" w:rsidTr="00A83B6B">
        <w:trPr>
          <w:trHeight w:val="471"/>
        </w:trPr>
        <w:tc>
          <w:tcPr>
            <w:tcW w:w="2765" w:type="dxa"/>
            <w:vMerge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5455BA" w:rsidRPr="00FC2E37" w:rsidRDefault="005455BA" w:rsidP="00F83F99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  <w:pPrChange w:id="69" w:author="Zorrot UI" w:date="2016-05-25T21:21:00Z">
                <w:pPr>
                  <w:spacing w:line="240" w:lineRule="auto"/>
                  <w:jc w:val="center"/>
                </w:pPr>
              </w:pPrChange>
            </w:pPr>
            <w:r>
              <w:rPr>
                <w:rFonts w:hint="eastAsia"/>
              </w:rPr>
              <w:t>Hadoop</w:t>
            </w:r>
            <w:ins w:id="70" w:author="Zorrot UI" w:date="2016-05-25T21:21:00Z">
              <w:r w:rsidR="00F83F99">
                <w:rPr>
                  <w:rFonts w:hint="eastAsia"/>
                </w:rPr>
                <w:t>环境</w:t>
              </w:r>
            </w:ins>
            <w:r>
              <w:rPr>
                <w:rFonts w:hint="eastAsia"/>
              </w:rPr>
              <w:t>部署</w:t>
            </w:r>
            <w:del w:id="71" w:author="Zorrot UI" w:date="2016-05-25T21:21:00Z">
              <w:r w:rsidDel="00F83F99">
                <w:rPr>
                  <w:rFonts w:hint="eastAsia"/>
                </w:rPr>
                <w:delText>与环境准备</w:delText>
              </w:r>
            </w:del>
            <w:ins w:id="72" w:author="Zorrot UI" w:date="2016-05-25T21:21:00Z">
              <w:r w:rsidR="00F83F99">
                <w:rPr>
                  <w:rFonts w:hint="eastAsia"/>
                </w:rPr>
                <w:t>/</w:t>
              </w:r>
              <w:r w:rsidR="00F83F99">
                <w:t>JVM</w:t>
              </w:r>
              <w:r w:rsidR="00F83F99">
                <w:t>和</w:t>
              </w:r>
              <w:r w:rsidR="00F83F99">
                <w:t>M</w:t>
              </w:r>
              <w:r w:rsidR="00F83F99">
                <w:rPr>
                  <w:rFonts w:hint="eastAsia"/>
                </w:rPr>
                <w:t>aven</w:t>
              </w:r>
              <w:r w:rsidR="00F83F99">
                <w:rPr>
                  <w:rFonts w:hint="eastAsia"/>
                </w:rPr>
                <w:t>部署</w:t>
              </w:r>
            </w:ins>
          </w:p>
        </w:tc>
        <w:tc>
          <w:tcPr>
            <w:tcW w:w="2766" w:type="dxa"/>
            <w:shd w:val="clear" w:color="auto" w:fill="auto"/>
            <w:vAlign w:val="center"/>
          </w:tcPr>
          <w:p w:rsidR="005455BA" w:rsidRPr="00FC2E37" w:rsidRDefault="005455BA" w:rsidP="00FB794A">
            <w:pPr>
              <w:jc w:val="center"/>
              <w:rPr>
                <w:rFonts w:hint="eastAsia"/>
              </w:rPr>
              <w:pPrChange w:id="73" w:author="Zorrot UI" w:date="2016-05-25T22:06:00Z">
                <w:pPr>
                  <w:jc w:val="center"/>
                </w:pPr>
              </w:pPrChange>
            </w:pPr>
            <w:del w:id="74" w:author="Zorrot UI" w:date="2016-05-25T22:06:00Z">
              <w:r w:rsidDel="00FB794A">
                <w:rPr>
                  <w:rFonts w:hint="eastAsia"/>
                </w:rPr>
                <w:delText>Hdfs</w:delText>
              </w:r>
              <w:r w:rsidDel="00FB794A">
                <w:rPr>
                  <w:rFonts w:hint="eastAsia"/>
                </w:rPr>
                <w:delText>和</w:delText>
              </w:r>
              <w:r w:rsidDel="00FB794A">
                <w:rPr>
                  <w:rFonts w:hint="eastAsia"/>
                </w:rPr>
                <w:delText>Mapreduce</w:delText>
              </w:r>
              <w:r w:rsidDel="00FB794A">
                <w:rPr>
                  <w:rFonts w:hint="eastAsia"/>
                </w:rPr>
                <w:delText>测试</w:delText>
              </w:r>
            </w:del>
            <w:ins w:id="75" w:author="Zorrot UI" w:date="2016-05-25T22:06:00Z">
              <w:r w:rsidR="00FB794A">
                <w:rPr>
                  <w:rFonts w:hint="eastAsia"/>
                </w:rPr>
                <w:t>环境测试</w:t>
              </w:r>
            </w:ins>
          </w:p>
        </w:tc>
      </w:tr>
      <w:tr w:rsidR="005455BA" w:rsidRPr="00FC2E37" w:rsidTr="00A83B6B">
        <w:trPr>
          <w:trHeight w:val="468"/>
        </w:trPr>
        <w:tc>
          <w:tcPr>
            <w:tcW w:w="2765" w:type="dxa"/>
            <w:vMerge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5455BA" w:rsidRDefault="00F83F99" w:rsidP="00A83B6B">
            <w:pPr>
              <w:spacing w:line="240" w:lineRule="auto"/>
              <w:jc w:val="center"/>
            </w:pPr>
            <w:ins w:id="76" w:author="Zorrot UI" w:date="2016-05-25T21:21:00Z">
              <w:r>
                <w:t>JVM</w:t>
              </w:r>
              <w:r>
                <w:t>和</w:t>
              </w:r>
            </w:ins>
            <w:r w:rsidR="005455BA">
              <w:t>M</w:t>
            </w:r>
            <w:r w:rsidR="005455BA">
              <w:rPr>
                <w:rFonts w:hint="eastAsia"/>
              </w:rPr>
              <w:t>aven</w:t>
            </w:r>
            <w:r w:rsidR="005455BA">
              <w:rPr>
                <w:rFonts w:hint="eastAsia"/>
              </w:rPr>
              <w:t>部署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5455BA" w:rsidRDefault="005455BA" w:rsidP="00FB794A">
            <w:pPr>
              <w:jc w:val="center"/>
              <w:pPrChange w:id="77" w:author="Zorrot UI" w:date="2016-05-25T22:06:00Z">
                <w:pPr>
                  <w:ind w:firstLineChars="300" w:firstLine="720"/>
                </w:pPr>
              </w:pPrChange>
            </w:pPr>
            <w:r>
              <w:t>编译测试</w:t>
            </w:r>
          </w:p>
        </w:tc>
      </w:tr>
      <w:tr w:rsidR="005455BA" w:rsidRPr="00FC2E37" w:rsidTr="00A83B6B">
        <w:trPr>
          <w:trHeight w:val="468"/>
        </w:trPr>
        <w:tc>
          <w:tcPr>
            <w:tcW w:w="2765" w:type="dxa"/>
            <w:vMerge w:val="restart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实现需求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5455BA" w:rsidRDefault="00F83F99" w:rsidP="00A83B6B">
            <w:pPr>
              <w:spacing w:line="240" w:lineRule="auto"/>
              <w:jc w:val="center"/>
            </w:pPr>
            <w:ins w:id="78" w:author="Zorrot UI" w:date="2016-05-25T21:21:00Z">
              <w:r w:rsidRPr="00F83F99">
                <w:rPr>
                  <w:rFonts w:hint="eastAsia"/>
                </w:rPr>
                <w:t>Python</w:t>
              </w:r>
              <w:r w:rsidRPr="00F83F99">
                <w:rPr>
                  <w:rFonts w:hint="eastAsia"/>
                </w:rPr>
                <w:t>爬取数据</w:t>
              </w:r>
            </w:ins>
            <w:del w:id="79" w:author="Zorrot UI" w:date="2016-05-25T21:21:00Z">
              <w:r w:rsidR="005455BA" w:rsidDel="00F83F99">
                <w:rPr>
                  <w:rFonts w:hint="eastAsia"/>
                </w:rPr>
                <w:delText>数据爬取</w:delText>
              </w:r>
            </w:del>
          </w:p>
        </w:tc>
        <w:tc>
          <w:tcPr>
            <w:tcW w:w="2766" w:type="dxa"/>
            <w:shd w:val="clear" w:color="auto" w:fill="auto"/>
            <w:vAlign w:val="center"/>
          </w:tcPr>
          <w:p w:rsidR="005455BA" w:rsidRDefault="005455BA" w:rsidP="00E23DEA">
            <w:pPr>
              <w:jc w:val="center"/>
            </w:pPr>
            <w:r>
              <w:t>Python</w:t>
            </w:r>
            <w:r>
              <w:t>爬虫测试</w:t>
            </w:r>
          </w:p>
        </w:tc>
      </w:tr>
      <w:tr w:rsidR="005455BA" w:rsidRPr="00FC2E37" w:rsidTr="00A83B6B">
        <w:trPr>
          <w:trHeight w:val="468"/>
        </w:trPr>
        <w:tc>
          <w:tcPr>
            <w:tcW w:w="2765" w:type="dxa"/>
            <w:vMerge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5455BA" w:rsidRDefault="005455BA" w:rsidP="00A83B6B">
            <w:pPr>
              <w:spacing w:line="240" w:lineRule="auto"/>
              <w:jc w:val="center"/>
            </w:pPr>
            <w:r>
              <w:rPr>
                <w:rFonts w:hint="eastAsia"/>
              </w:rPr>
              <w:t>数据预处理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5455BA" w:rsidRDefault="005455BA" w:rsidP="00E23DEA">
            <w:pPr>
              <w:jc w:val="center"/>
            </w:pPr>
            <w:r>
              <w:t>预处理数据测试</w:t>
            </w:r>
          </w:p>
        </w:tc>
      </w:tr>
      <w:tr w:rsidR="005455BA" w:rsidRPr="00FC2E37" w:rsidTr="00A83B6B">
        <w:trPr>
          <w:trHeight w:val="410"/>
        </w:trPr>
        <w:tc>
          <w:tcPr>
            <w:tcW w:w="2765" w:type="dxa"/>
            <w:vMerge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5455BA" w:rsidRDefault="005455BA" w:rsidP="00A83B6B">
            <w:pPr>
              <w:spacing w:line="240" w:lineRule="auto"/>
              <w:jc w:val="center"/>
            </w:pPr>
            <w:r>
              <w:rPr>
                <w:rFonts w:hint="eastAsia"/>
              </w:rPr>
              <w:t>Map-Reduce</w:t>
            </w:r>
            <w:r>
              <w:rPr>
                <w:rFonts w:hint="eastAsia"/>
              </w:rPr>
              <w:t>函数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5455BA" w:rsidRDefault="005455BA" w:rsidP="00A83B6B">
            <w:pPr>
              <w:spacing w:line="240" w:lineRule="auto"/>
              <w:jc w:val="center"/>
            </w:pPr>
            <w:r>
              <w:rPr>
                <w:rFonts w:hint="eastAsia"/>
              </w:rPr>
              <w:t>函数执行测试</w:t>
            </w:r>
          </w:p>
        </w:tc>
      </w:tr>
      <w:tr w:rsidR="005455BA" w:rsidRPr="00FC2E37" w:rsidTr="00A83B6B">
        <w:trPr>
          <w:trHeight w:val="724"/>
        </w:trPr>
        <w:tc>
          <w:tcPr>
            <w:tcW w:w="2765" w:type="dxa"/>
            <w:vMerge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输出结果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输出结果测试</w:t>
            </w:r>
          </w:p>
        </w:tc>
      </w:tr>
      <w:tr w:rsidR="005455BA" w:rsidRPr="00FC2E37" w:rsidTr="00A83B6B">
        <w:trPr>
          <w:trHeight w:val="990"/>
        </w:trPr>
        <w:tc>
          <w:tcPr>
            <w:tcW w:w="2765" w:type="dxa"/>
            <w:vMerge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5455BA" w:rsidRPr="00FC2E37" w:rsidRDefault="00F83F99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ins w:id="80" w:author="Zorrot UI" w:date="2016-05-25T21:21:00Z">
              <w:r w:rsidRPr="00F83F99">
                <w:rPr>
                  <w:rFonts w:ascii="Calibri" w:eastAsia="宋体" w:hAnsi="Calibri" w:cs="Times New Roman" w:hint="eastAsia"/>
                </w:rPr>
                <w:t>重载</w:t>
              </w:r>
              <w:r w:rsidRPr="00F83F99">
                <w:rPr>
                  <w:rFonts w:ascii="Calibri" w:eastAsia="宋体" w:hAnsi="Calibri" w:cs="Times New Roman" w:hint="eastAsia"/>
                </w:rPr>
                <w:t>InputSplit</w:t>
              </w:r>
            </w:ins>
            <w:del w:id="81" w:author="Zorrot UI" w:date="2016-05-25T21:21:00Z">
              <w:r w:rsidR="005455BA" w:rsidDel="00F83F99">
                <w:rPr>
                  <w:rFonts w:ascii="Calibri" w:eastAsia="宋体" w:hAnsi="Calibri" w:cs="Times New Roman" w:hint="eastAsia"/>
                </w:rPr>
                <w:delText>源码改进</w:delText>
              </w:r>
            </w:del>
          </w:p>
        </w:tc>
        <w:tc>
          <w:tcPr>
            <w:tcW w:w="2766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Inputsplit</w:t>
            </w:r>
            <w:r>
              <w:rPr>
                <w:rFonts w:ascii="Calibri" w:eastAsia="宋体" w:hAnsi="Calibri" w:cs="Times New Roman" w:hint="eastAsia"/>
              </w:rPr>
              <w:t>测试</w:t>
            </w:r>
          </w:p>
        </w:tc>
      </w:tr>
      <w:tr w:rsidR="005455BA" w:rsidRPr="00FC2E37" w:rsidTr="00A83B6B">
        <w:trPr>
          <w:trHeight w:val="62"/>
        </w:trPr>
        <w:tc>
          <w:tcPr>
            <w:tcW w:w="2765" w:type="dxa"/>
            <w:shd w:val="clear" w:color="auto" w:fill="auto"/>
            <w:vAlign w:val="center"/>
          </w:tcPr>
          <w:p w:rsidR="005455BA" w:rsidRPr="00FC2E37" w:rsidRDefault="005455BA" w:rsidP="00A83B6B">
            <w:pPr>
              <w:spacing w:line="24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非功能需求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5455BA" w:rsidRPr="0047794D" w:rsidRDefault="005455BA" w:rsidP="00A83B6B">
            <w:pPr>
              <w:spacing w:line="240" w:lineRule="auto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运行速度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5455BA" w:rsidRPr="0047794D" w:rsidRDefault="005455BA" w:rsidP="00A83B6B">
            <w:pPr>
              <w:spacing w:line="240" w:lineRule="auto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运行速度测试</w:t>
            </w:r>
          </w:p>
        </w:tc>
      </w:tr>
    </w:tbl>
    <w:p w:rsidR="005455BA" w:rsidRPr="00E23DEA" w:rsidRDefault="005455BA" w:rsidP="0044206A">
      <w:pPr>
        <w:ind w:firstLine="420"/>
        <w:rPr>
          <w:b/>
        </w:rPr>
      </w:pPr>
    </w:p>
    <w:p w:rsidR="005455BA" w:rsidRPr="003D3AD7" w:rsidRDefault="005455BA" w:rsidP="00E23DEA">
      <w:pPr>
        <w:pStyle w:val="2"/>
      </w:pPr>
      <w:bookmarkStart w:id="82" w:name="_Toc451371060"/>
      <w:r>
        <w:rPr>
          <w:highlight w:val="lightGray"/>
        </w:rPr>
        <w:lastRenderedPageBreak/>
        <w:t>1.5</w:t>
      </w:r>
      <w:r w:rsidRPr="000576E0">
        <w:rPr>
          <w:rFonts w:ascii="Times New Roman" w:hAnsi="Times New Roman"/>
        </w:rPr>
        <w:t>术语和缩略词</w:t>
      </w:r>
      <w:bookmarkEnd w:id="82"/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8"/>
        <w:gridCol w:w="5960"/>
      </w:tblGrid>
      <w:tr w:rsidR="005455BA" w:rsidRPr="000576E0" w:rsidTr="00A83B6B">
        <w:trPr>
          <w:cantSplit/>
        </w:trPr>
        <w:tc>
          <w:tcPr>
            <w:tcW w:w="2318" w:type="dxa"/>
            <w:shd w:val="clear" w:color="auto" w:fill="E6E6E6"/>
            <w:vAlign w:val="center"/>
          </w:tcPr>
          <w:p w:rsidR="005455BA" w:rsidRPr="000576E0" w:rsidRDefault="005455BA" w:rsidP="00A83B6B">
            <w:pPr>
              <w:jc w:val="center"/>
              <w:rPr>
                <w:rFonts w:ascii="Times New Roman" w:hAnsi="Times New Roman"/>
                <w:b/>
              </w:rPr>
            </w:pPr>
            <w:r w:rsidRPr="000576E0">
              <w:rPr>
                <w:rFonts w:ascii="Times New Roman" w:hAnsi="Times New Roman"/>
                <w:b/>
              </w:rPr>
              <w:t>缩写、术语及符号</w:t>
            </w:r>
          </w:p>
        </w:tc>
        <w:tc>
          <w:tcPr>
            <w:tcW w:w="5960" w:type="dxa"/>
            <w:shd w:val="clear" w:color="auto" w:fill="E6E6E6"/>
            <w:vAlign w:val="center"/>
          </w:tcPr>
          <w:p w:rsidR="005455BA" w:rsidRPr="000576E0" w:rsidRDefault="005455BA" w:rsidP="00A83B6B">
            <w:pPr>
              <w:jc w:val="center"/>
              <w:rPr>
                <w:rFonts w:ascii="Times New Roman" w:hAnsi="Times New Roman"/>
                <w:b/>
              </w:rPr>
            </w:pPr>
            <w:r w:rsidRPr="000576E0">
              <w:rPr>
                <w:rFonts w:ascii="Times New Roman" w:hAnsi="Times New Roman"/>
                <w:b/>
              </w:rPr>
              <w:t>解</w:t>
            </w:r>
            <w:r w:rsidRPr="000576E0">
              <w:rPr>
                <w:rFonts w:ascii="Times New Roman" w:hAnsi="Times New Roman"/>
                <w:b/>
              </w:rPr>
              <w:t xml:space="preserve"> </w:t>
            </w:r>
            <w:r w:rsidRPr="000576E0">
              <w:rPr>
                <w:rFonts w:ascii="Times New Roman" w:hAnsi="Times New Roman"/>
                <w:b/>
              </w:rPr>
              <w:t>释</w:t>
            </w:r>
          </w:p>
        </w:tc>
      </w:tr>
      <w:tr w:rsidR="005455BA" w:rsidRPr="00305E8C" w:rsidTr="00A83B6B">
        <w:trPr>
          <w:cantSplit/>
        </w:trPr>
        <w:tc>
          <w:tcPr>
            <w:tcW w:w="2318" w:type="dxa"/>
            <w:vAlign w:val="center"/>
          </w:tcPr>
          <w:p w:rsidR="005455BA" w:rsidRPr="00305E8C" w:rsidRDefault="005455BA" w:rsidP="00E23DEA">
            <w:pPr>
              <w:pStyle w:val="hands-on"/>
            </w:pPr>
            <w:r w:rsidRPr="00305E8C">
              <w:t>Hadoop</w:t>
            </w:r>
          </w:p>
        </w:tc>
        <w:tc>
          <w:tcPr>
            <w:tcW w:w="5960" w:type="dxa"/>
          </w:tcPr>
          <w:p w:rsidR="005455BA" w:rsidRPr="00305E8C" w:rsidRDefault="005455BA" w:rsidP="00E23DEA">
            <w:pPr>
              <w:pStyle w:val="hands-on"/>
            </w:pPr>
            <w:r w:rsidRPr="00305E8C">
              <w:t>分布式系统基础架构</w:t>
            </w:r>
          </w:p>
        </w:tc>
      </w:tr>
      <w:tr w:rsidR="005455BA" w:rsidRPr="00305E8C" w:rsidTr="00A83B6B">
        <w:trPr>
          <w:cantSplit/>
        </w:trPr>
        <w:tc>
          <w:tcPr>
            <w:tcW w:w="2318" w:type="dxa"/>
            <w:vAlign w:val="center"/>
          </w:tcPr>
          <w:p w:rsidR="005455BA" w:rsidRPr="00305E8C" w:rsidRDefault="005455BA" w:rsidP="00E23DEA">
            <w:pPr>
              <w:pStyle w:val="hands-on"/>
            </w:pPr>
            <w:r w:rsidRPr="00305E8C">
              <w:t>MapReduce</w:t>
            </w:r>
          </w:p>
        </w:tc>
        <w:tc>
          <w:tcPr>
            <w:tcW w:w="5960" w:type="dxa"/>
          </w:tcPr>
          <w:p w:rsidR="005455BA" w:rsidRPr="00305E8C" w:rsidRDefault="005455BA" w:rsidP="00E23DEA">
            <w:pPr>
              <w:pStyle w:val="hands-on"/>
            </w:pPr>
            <w:r w:rsidRPr="00305E8C">
              <w:t>并行计算模型</w:t>
            </w:r>
          </w:p>
        </w:tc>
      </w:tr>
      <w:tr w:rsidR="005455BA" w:rsidRPr="00305E8C" w:rsidTr="00A83B6B">
        <w:trPr>
          <w:cantSplit/>
        </w:trPr>
        <w:tc>
          <w:tcPr>
            <w:tcW w:w="2318" w:type="dxa"/>
            <w:vAlign w:val="center"/>
          </w:tcPr>
          <w:p w:rsidR="005455BA" w:rsidRPr="00305E8C" w:rsidRDefault="005455BA" w:rsidP="00E23DEA">
            <w:pPr>
              <w:pStyle w:val="hands-on"/>
            </w:pPr>
            <w:r>
              <w:t>Y</w:t>
            </w:r>
            <w:r w:rsidRPr="00305E8C">
              <w:t>ARN</w:t>
            </w:r>
          </w:p>
        </w:tc>
        <w:tc>
          <w:tcPr>
            <w:tcW w:w="5960" w:type="dxa"/>
          </w:tcPr>
          <w:p w:rsidR="005455BA" w:rsidRPr="00305E8C" w:rsidRDefault="005455BA" w:rsidP="00E23DEA">
            <w:pPr>
              <w:pStyle w:val="hands-on"/>
            </w:pPr>
            <w:r w:rsidRPr="00305E8C">
              <w:t>新的 Hadoop 资源管理器</w:t>
            </w:r>
          </w:p>
        </w:tc>
      </w:tr>
      <w:tr w:rsidR="005455BA" w:rsidRPr="00305E8C" w:rsidTr="00A83B6B">
        <w:trPr>
          <w:cantSplit/>
        </w:trPr>
        <w:tc>
          <w:tcPr>
            <w:tcW w:w="2318" w:type="dxa"/>
            <w:vAlign w:val="center"/>
          </w:tcPr>
          <w:p w:rsidR="005455BA" w:rsidRPr="00305E8C" w:rsidRDefault="005455BA" w:rsidP="00E23DEA">
            <w:pPr>
              <w:pStyle w:val="hands-on"/>
            </w:pPr>
            <w:r>
              <w:t>UCM</w:t>
            </w:r>
          </w:p>
        </w:tc>
        <w:tc>
          <w:tcPr>
            <w:tcW w:w="5960" w:type="dxa"/>
          </w:tcPr>
          <w:p w:rsidR="005455BA" w:rsidRPr="00305E8C" w:rsidRDefault="005455BA" w:rsidP="00E23DEA">
            <w:pPr>
              <w:pStyle w:val="hands-on"/>
            </w:pPr>
            <w:r>
              <w:t>Use Case Model用例建模</w:t>
            </w:r>
          </w:p>
        </w:tc>
      </w:tr>
      <w:tr w:rsidR="005455BA" w:rsidTr="00A83B6B">
        <w:trPr>
          <w:cantSplit/>
        </w:trPr>
        <w:tc>
          <w:tcPr>
            <w:tcW w:w="2318" w:type="dxa"/>
            <w:vAlign w:val="center"/>
          </w:tcPr>
          <w:p w:rsidR="005455BA" w:rsidRDefault="005455BA" w:rsidP="00E23DEA">
            <w:pPr>
              <w:pStyle w:val="hands-on"/>
            </w:pPr>
            <w:r>
              <w:t>RUCM</w:t>
            </w:r>
          </w:p>
        </w:tc>
        <w:tc>
          <w:tcPr>
            <w:tcW w:w="5960" w:type="dxa"/>
          </w:tcPr>
          <w:p w:rsidR="005455BA" w:rsidRDefault="005455BA" w:rsidP="00E23DEA">
            <w:pPr>
              <w:pStyle w:val="hands-on"/>
            </w:pPr>
            <w:r>
              <w:t>限制性用例模型</w:t>
            </w:r>
          </w:p>
        </w:tc>
      </w:tr>
      <w:tr w:rsidR="005455BA" w:rsidTr="00A83B6B">
        <w:trPr>
          <w:cantSplit/>
        </w:trPr>
        <w:tc>
          <w:tcPr>
            <w:tcW w:w="2318" w:type="dxa"/>
            <w:vAlign w:val="center"/>
          </w:tcPr>
          <w:p w:rsidR="005455BA" w:rsidRDefault="005455BA" w:rsidP="00E23DEA">
            <w:pPr>
              <w:pStyle w:val="hands-on"/>
            </w:pPr>
            <w:r>
              <w:t>Map</w:t>
            </w:r>
          </w:p>
        </w:tc>
        <w:tc>
          <w:tcPr>
            <w:tcW w:w="5960" w:type="dxa"/>
          </w:tcPr>
          <w:p w:rsidR="005455BA" w:rsidRDefault="005455BA" w:rsidP="00E23DEA">
            <w:pPr>
              <w:pStyle w:val="hands-on"/>
            </w:pPr>
            <w:r>
              <w:t>对数据进行分布式的搜索操作</w:t>
            </w:r>
          </w:p>
        </w:tc>
      </w:tr>
      <w:tr w:rsidR="005455BA" w:rsidTr="00A83B6B">
        <w:trPr>
          <w:cantSplit/>
        </w:trPr>
        <w:tc>
          <w:tcPr>
            <w:tcW w:w="2318" w:type="dxa"/>
            <w:vAlign w:val="center"/>
          </w:tcPr>
          <w:p w:rsidR="005455BA" w:rsidRDefault="005455BA" w:rsidP="00E23DEA">
            <w:pPr>
              <w:pStyle w:val="hands-on"/>
            </w:pPr>
            <w:r>
              <w:t>Reduce</w:t>
            </w:r>
          </w:p>
        </w:tc>
        <w:tc>
          <w:tcPr>
            <w:tcW w:w="5960" w:type="dxa"/>
          </w:tcPr>
          <w:p w:rsidR="005455BA" w:rsidRDefault="005455BA" w:rsidP="00E23DEA">
            <w:pPr>
              <w:pStyle w:val="hands-on"/>
            </w:pPr>
            <w:r>
              <w:t>对</w:t>
            </w:r>
            <w:r>
              <w:rPr>
                <w:rFonts w:hint="eastAsia"/>
              </w:rPr>
              <w:t>Map的结果进行汇总和处理</w:t>
            </w:r>
          </w:p>
        </w:tc>
      </w:tr>
      <w:tr w:rsidR="005455BA" w:rsidTr="00A83B6B">
        <w:trPr>
          <w:cantSplit/>
        </w:trPr>
        <w:tc>
          <w:tcPr>
            <w:tcW w:w="2318" w:type="dxa"/>
            <w:vAlign w:val="center"/>
          </w:tcPr>
          <w:p w:rsidR="005455BA" w:rsidRDefault="005455BA" w:rsidP="00E23DEA">
            <w:pPr>
              <w:pStyle w:val="hands-on"/>
            </w:pPr>
            <w:r>
              <w:t>Job</w:t>
            </w:r>
          </w:p>
        </w:tc>
        <w:tc>
          <w:tcPr>
            <w:tcW w:w="5960" w:type="dxa"/>
          </w:tcPr>
          <w:p w:rsidR="005455BA" w:rsidRDefault="005455BA" w:rsidP="00E23DEA">
            <w:pPr>
              <w:pStyle w:val="hands-on"/>
            </w:pPr>
            <w:r>
              <w:t>Map和Reduce过程依赖的函数</w:t>
            </w:r>
            <w:r>
              <w:rPr>
                <w:rFonts w:hint="eastAsia"/>
              </w:rPr>
              <w:t>，</w:t>
            </w:r>
            <w:r>
              <w:t>也可以成为Mapper或者Reducer</w:t>
            </w:r>
          </w:p>
        </w:tc>
      </w:tr>
      <w:tr w:rsidR="005455BA" w:rsidTr="00A83B6B">
        <w:trPr>
          <w:cantSplit/>
        </w:trPr>
        <w:tc>
          <w:tcPr>
            <w:tcW w:w="2318" w:type="dxa"/>
            <w:vAlign w:val="center"/>
          </w:tcPr>
          <w:p w:rsidR="005455BA" w:rsidRDefault="005455BA" w:rsidP="00E23DEA">
            <w:pPr>
              <w:pStyle w:val="hands-on"/>
            </w:pPr>
            <w:r>
              <w:rPr>
                <w:rFonts w:hint="eastAsia"/>
              </w:rPr>
              <w:t>InputSplite</w:t>
            </w:r>
          </w:p>
        </w:tc>
        <w:tc>
          <w:tcPr>
            <w:tcW w:w="5960" w:type="dxa"/>
          </w:tcPr>
          <w:p w:rsidR="005455BA" w:rsidRDefault="005455BA" w:rsidP="00E23DEA">
            <w:pPr>
              <w:pStyle w:val="hands-on"/>
            </w:pPr>
            <w:r>
              <w:rPr>
                <w:rFonts w:hint="eastAsia"/>
              </w:rPr>
              <w:t>Hadoop源码中的一个模块，负责将输入的文件分成若干个不同的小块</w:t>
            </w:r>
          </w:p>
        </w:tc>
      </w:tr>
      <w:tr w:rsidR="00A65351" w:rsidTr="00A83B6B">
        <w:trPr>
          <w:cantSplit/>
        </w:trPr>
        <w:tc>
          <w:tcPr>
            <w:tcW w:w="2318" w:type="dxa"/>
            <w:vAlign w:val="center"/>
          </w:tcPr>
          <w:p w:rsidR="00A65351" w:rsidRDefault="00A65351" w:rsidP="005455BA">
            <w:pPr>
              <w:pStyle w:val="hands-on"/>
            </w:pPr>
            <w:r>
              <w:rPr>
                <w:rFonts w:hint="eastAsia"/>
              </w:rPr>
              <w:t>Maven</w:t>
            </w:r>
          </w:p>
        </w:tc>
        <w:tc>
          <w:tcPr>
            <w:tcW w:w="5960" w:type="dxa"/>
          </w:tcPr>
          <w:p w:rsidR="00A65351" w:rsidRDefault="00A65351" w:rsidP="005455BA">
            <w:pPr>
              <w:pStyle w:val="hands-on"/>
            </w:pPr>
            <w:r>
              <w:rPr>
                <w:rFonts w:hint="eastAsia"/>
              </w:rPr>
              <w:t>一个基于Linux的集成开发环境</w:t>
            </w:r>
          </w:p>
        </w:tc>
      </w:tr>
    </w:tbl>
    <w:p w:rsidR="00FC4018" w:rsidRDefault="00FC4018" w:rsidP="00FC4018">
      <w:pPr>
        <w:pStyle w:val="2"/>
      </w:pPr>
      <w:bookmarkStart w:id="83" w:name="_Toc451364822"/>
      <w:bookmarkStart w:id="84" w:name="_Toc451371061"/>
      <w:r>
        <w:rPr>
          <w:rFonts w:hint="eastAsia"/>
        </w:rPr>
        <w:t>1.</w:t>
      </w:r>
      <w:r>
        <w:t>6</w:t>
      </w:r>
      <w:r>
        <w:rPr>
          <w:rFonts w:hint="eastAsia"/>
        </w:rPr>
        <w:t>软件测试环境</w:t>
      </w:r>
      <w:bookmarkEnd w:id="83"/>
      <w:bookmarkEnd w:id="84"/>
    </w:p>
    <w:tbl>
      <w:tblPr>
        <w:tblW w:w="8278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4"/>
        <w:gridCol w:w="6354"/>
      </w:tblGrid>
      <w:tr w:rsidR="00FC4018" w:rsidRPr="000576E0" w:rsidTr="00A83B6B">
        <w:tc>
          <w:tcPr>
            <w:tcW w:w="1924" w:type="dxa"/>
            <w:tcBorders>
              <w:bottom w:val="single" w:sz="4" w:space="0" w:color="auto"/>
            </w:tcBorders>
            <w:shd w:val="clear" w:color="auto" w:fill="D9D9D9"/>
          </w:tcPr>
          <w:p w:rsidR="00FC4018" w:rsidRPr="000576E0" w:rsidRDefault="00FC4018" w:rsidP="00A83B6B">
            <w:pPr>
              <w:jc w:val="center"/>
              <w:rPr>
                <w:rStyle w:val="hands-on0"/>
                <w:rFonts w:ascii="Times New Roman" w:hAnsi="Times New Roman"/>
              </w:rPr>
            </w:pPr>
            <w:r w:rsidRPr="000576E0">
              <w:rPr>
                <w:rStyle w:val="hands-on0"/>
                <w:rFonts w:ascii="Times New Roman" w:hAnsi="Times New Roman"/>
              </w:rPr>
              <w:t>需求名称</w:t>
            </w:r>
          </w:p>
        </w:tc>
        <w:tc>
          <w:tcPr>
            <w:tcW w:w="6354" w:type="dxa"/>
            <w:shd w:val="clear" w:color="auto" w:fill="D9D9D9"/>
          </w:tcPr>
          <w:p w:rsidR="00FC4018" w:rsidRPr="000576E0" w:rsidRDefault="00FC4018" w:rsidP="00A83B6B">
            <w:pPr>
              <w:jc w:val="center"/>
              <w:rPr>
                <w:rStyle w:val="hands-on0"/>
                <w:rFonts w:ascii="Times New Roman" w:hAnsi="Times New Roman"/>
              </w:rPr>
            </w:pPr>
            <w:r w:rsidRPr="000576E0">
              <w:rPr>
                <w:rStyle w:val="hands-on0"/>
                <w:rFonts w:ascii="Times New Roman" w:hAnsi="Times New Roman"/>
              </w:rPr>
              <w:t>详细要求</w:t>
            </w:r>
          </w:p>
        </w:tc>
      </w:tr>
      <w:tr w:rsidR="00FC4018" w:rsidRPr="000576E0" w:rsidTr="00A83B6B">
        <w:trPr>
          <w:trHeight w:val="327"/>
        </w:trPr>
        <w:tc>
          <w:tcPr>
            <w:tcW w:w="1924" w:type="dxa"/>
            <w:shd w:val="clear" w:color="auto" w:fill="auto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 w:rsidRPr="000576E0">
              <w:rPr>
                <w:rFonts w:cs="Times New Roman"/>
                <w:sz w:val="24"/>
              </w:rPr>
              <w:t>操作系统</w:t>
            </w:r>
          </w:p>
        </w:tc>
        <w:tc>
          <w:tcPr>
            <w:tcW w:w="6354" w:type="dxa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Linux</w:t>
            </w:r>
            <w:r>
              <w:rPr>
                <w:rFonts w:cs="Times New Roman" w:hint="eastAsia"/>
                <w:sz w:val="24"/>
              </w:rPr>
              <w:t>（</w:t>
            </w:r>
            <w:r>
              <w:rPr>
                <w:rFonts w:cs="Times New Roman" w:hint="eastAsia"/>
                <w:sz w:val="24"/>
              </w:rPr>
              <w:t>Ubuntu</w:t>
            </w:r>
            <w:r>
              <w:rPr>
                <w:rFonts w:cs="Times New Roman"/>
                <w:sz w:val="24"/>
              </w:rPr>
              <w:t xml:space="preserve"> 14.04</w:t>
            </w:r>
            <w:r>
              <w:rPr>
                <w:rFonts w:cs="Times New Roman"/>
                <w:sz w:val="24"/>
              </w:rPr>
              <w:t>桌面版</w:t>
            </w:r>
            <w:r>
              <w:rPr>
                <w:rFonts w:cs="Times New Roman" w:hint="eastAsia"/>
                <w:sz w:val="24"/>
              </w:rPr>
              <w:t>）</w:t>
            </w:r>
          </w:p>
        </w:tc>
      </w:tr>
      <w:tr w:rsidR="00FC4018" w:rsidRPr="000576E0" w:rsidTr="00A83B6B">
        <w:trPr>
          <w:trHeight w:val="239"/>
        </w:trPr>
        <w:tc>
          <w:tcPr>
            <w:tcW w:w="1924" w:type="dxa"/>
            <w:shd w:val="clear" w:color="auto" w:fill="auto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运行平台</w:t>
            </w:r>
          </w:p>
        </w:tc>
        <w:tc>
          <w:tcPr>
            <w:tcW w:w="6354" w:type="dxa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Hadoop2.6.0</w:t>
            </w:r>
            <w:r>
              <w:rPr>
                <w:rFonts w:cs="Times New Roman"/>
                <w:sz w:val="24"/>
              </w:rPr>
              <w:t>平台</w:t>
            </w:r>
            <w:r>
              <w:rPr>
                <w:rFonts w:cs="Times New Roman" w:hint="eastAsia"/>
                <w:sz w:val="24"/>
              </w:rPr>
              <w:t>，</w:t>
            </w:r>
            <w:r>
              <w:rPr>
                <w:rFonts w:cs="Times New Roman"/>
                <w:sz w:val="24"/>
              </w:rPr>
              <w:t>java1.7.0</w:t>
            </w:r>
          </w:p>
        </w:tc>
      </w:tr>
      <w:tr w:rsidR="00FC4018" w:rsidRPr="000576E0" w:rsidTr="00A83B6B">
        <w:trPr>
          <w:trHeight w:val="370"/>
        </w:trPr>
        <w:tc>
          <w:tcPr>
            <w:tcW w:w="1924" w:type="dxa"/>
            <w:shd w:val="clear" w:color="auto" w:fill="auto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 w:rsidRPr="000576E0">
              <w:rPr>
                <w:rFonts w:cs="Times New Roman"/>
                <w:sz w:val="24"/>
              </w:rPr>
              <w:t>CPU</w:t>
            </w:r>
          </w:p>
        </w:tc>
        <w:tc>
          <w:tcPr>
            <w:tcW w:w="6354" w:type="dxa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四核英特尔处理器</w:t>
            </w:r>
          </w:p>
        </w:tc>
      </w:tr>
      <w:tr w:rsidR="00FC4018" w:rsidRPr="000576E0" w:rsidTr="00A83B6B">
        <w:trPr>
          <w:trHeight w:val="370"/>
        </w:trPr>
        <w:tc>
          <w:tcPr>
            <w:tcW w:w="1924" w:type="dxa"/>
            <w:shd w:val="clear" w:color="auto" w:fill="auto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 w:rsidRPr="000576E0">
              <w:rPr>
                <w:rFonts w:cs="Times New Roman"/>
                <w:sz w:val="24"/>
              </w:rPr>
              <w:t>内存</w:t>
            </w:r>
          </w:p>
        </w:tc>
        <w:tc>
          <w:tcPr>
            <w:tcW w:w="6354" w:type="dxa"/>
            <w:vAlign w:val="center"/>
          </w:tcPr>
          <w:p w:rsidR="00FC4018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  <w:r>
              <w:rPr>
                <w:rFonts w:cs="Times New Roman" w:hint="eastAsia"/>
                <w:sz w:val="24"/>
              </w:rPr>
              <w:t>G</w:t>
            </w:r>
          </w:p>
        </w:tc>
      </w:tr>
      <w:tr w:rsidR="00FC4018" w:rsidRPr="000576E0" w:rsidTr="00A83B6B">
        <w:trPr>
          <w:trHeight w:val="370"/>
        </w:trPr>
        <w:tc>
          <w:tcPr>
            <w:tcW w:w="1924" w:type="dxa"/>
            <w:shd w:val="clear" w:color="auto" w:fill="auto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 w:rsidRPr="000576E0">
              <w:rPr>
                <w:rFonts w:cs="Times New Roman"/>
                <w:sz w:val="24"/>
              </w:rPr>
              <w:t>硬盘</w:t>
            </w:r>
          </w:p>
        </w:tc>
        <w:tc>
          <w:tcPr>
            <w:tcW w:w="6354" w:type="dxa"/>
            <w:vAlign w:val="center"/>
          </w:tcPr>
          <w:p w:rsidR="00FC4018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500</w:t>
            </w:r>
            <w:r>
              <w:rPr>
                <w:rFonts w:cs="Times New Roman" w:hint="eastAsia"/>
                <w:sz w:val="24"/>
              </w:rPr>
              <w:t>G</w:t>
            </w:r>
          </w:p>
        </w:tc>
      </w:tr>
      <w:tr w:rsidR="00FC4018" w:rsidRPr="000576E0" w:rsidTr="00A83B6B">
        <w:trPr>
          <w:trHeight w:val="370"/>
        </w:trPr>
        <w:tc>
          <w:tcPr>
            <w:tcW w:w="1924" w:type="dxa"/>
            <w:shd w:val="clear" w:color="auto" w:fill="auto"/>
            <w:vAlign w:val="center"/>
          </w:tcPr>
          <w:p w:rsidR="00FC4018" w:rsidRPr="000576E0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计算机</w:t>
            </w:r>
          </w:p>
        </w:tc>
        <w:tc>
          <w:tcPr>
            <w:tcW w:w="6354" w:type="dxa"/>
            <w:vAlign w:val="center"/>
          </w:tcPr>
          <w:p w:rsidR="00FC4018" w:rsidRDefault="00FC4018" w:rsidP="00A83B6B">
            <w:pPr>
              <w:pStyle w:val="hands-on1"/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两台台式机，且都配置好</w:t>
            </w:r>
            <w:r>
              <w:rPr>
                <w:rFonts w:cs="Times New Roman" w:hint="eastAsia"/>
                <w:sz w:val="24"/>
              </w:rPr>
              <w:t>Hadoop</w:t>
            </w:r>
          </w:p>
        </w:tc>
      </w:tr>
    </w:tbl>
    <w:p w:rsidR="00FC4018" w:rsidRDefault="00FC4018" w:rsidP="00FC4018"/>
    <w:p w:rsidR="00FC4018" w:rsidRDefault="00FC4018" w:rsidP="00FC4018">
      <w:pPr>
        <w:pStyle w:val="2"/>
      </w:pPr>
      <w:bookmarkStart w:id="85" w:name="_Toc451364823"/>
      <w:bookmarkStart w:id="86" w:name="_Toc451371062"/>
      <w:r>
        <w:rPr>
          <w:rFonts w:hint="eastAsia"/>
        </w:rPr>
        <w:t>1.7</w:t>
      </w:r>
      <w:r>
        <w:rPr>
          <w:rFonts w:hint="eastAsia"/>
        </w:rPr>
        <w:t>参考文件</w:t>
      </w:r>
      <w:bookmarkEnd w:id="85"/>
      <w:bookmarkEnd w:id="86"/>
    </w:p>
    <w:p w:rsidR="00FC4018" w:rsidRDefault="00FC4018" w:rsidP="00FC4018">
      <w:r>
        <w:rPr>
          <w:rFonts w:hint="eastAsia"/>
        </w:rPr>
        <w:t>1.</w:t>
      </w:r>
      <w:r>
        <w:rPr>
          <w:rFonts w:hint="eastAsia"/>
        </w:rPr>
        <w:t>《</w:t>
      </w:r>
      <w:r>
        <w:rPr>
          <w:rFonts w:hint="eastAsia"/>
        </w:rPr>
        <w:t>hadoop</w:t>
      </w:r>
      <w:r>
        <w:rPr>
          <w:rFonts w:hint="eastAsia"/>
        </w:rPr>
        <w:t>需求规格说明书》</w:t>
      </w:r>
    </w:p>
    <w:p w:rsidR="00FC4018" w:rsidRDefault="00FC4018" w:rsidP="00FC401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  <w:lang w:val="x-none"/>
        </w:rPr>
        <w:lastRenderedPageBreak/>
        <w:t>2.Tom White.</w:t>
      </w:r>
      <w:r>
        <w:rPr>
          <w:rFonts w:ascii="宋体" w:hAnsi="宋体" w:hint="eastAsia"/>
          <w:szCs w:val="24"/>
        </w:rPr>
        <w:t xml:space="preserve"> Hadoop权威指南中文版[M].北京：清华大学出版社，2009.166-181.</w:t>
      </w:r>
    </w:p>
    <w:p w:rsidR="00FC4018" w:rsidRDefault="00FC4018" w:rsidP="00FC4018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3</w:t>
      </w:r>
      <w:r>
        <w:rPr>
          <w:rFonts w:ascii="宋体" w:hAnsi="宋体" w:hint="eastAsia"/>
          <w:szCs w:val="24"/>
        </w:rPr>
        <w:t>.张良均. Hadoop大数据分析与挖掘实战[M].北京：机械工业出版社,2016.42-56.</w:t>
      </w:r>
    </w:p>
    <w:p w:rsidR="00FC4018" w:rsidRDefault="00FC4018" w:rsidP="00FC4018">
      <w:pPr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.翟周伟.Hadoop核心技术[M]. 北京：机械工业出版社,2015.143-156.</w:t>
      </w:r>
    </w:p>
    <w:p w:rsidR="00FC4018" w:rsidRDefault="00FC4018" w:rsidP="00FC4018">
      <w:pPr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5. Jonathan R. Owens, Jon Lentz, Brian Femiano.Hadoop实战手册[M].北京：人民邮电出版社，2014.87-92.</w:t>
      </w:r>
    </w:p>
    <w:p w:rsidR="00FC2E37" w:rsidRPr="005455BA" w:rsidRDefault="00FC2E37" w:rsidP="0044206A">
      <w:pPr>
        <w:ind w:firstLine="420"/>
      </w:pPr>
    </w:p>
    <w:p w:rsidR="00BE6435" w:rsidRDefault="00C97BA2" w:rsidP="00C97BA2">
      <w:pPr>
        <w:pStyle w:val="1"/>
      </w:pPr>
      <w:bookmarkStart w:id="87" w:name="_Toc451371063"/>
      <w:r>
        <w:t>2</w:t>
      </w:r>
      <w:r w:rsidR="00BE6435">
        <w:rPr>
          <w:rFonts w:hint="eastAsia"/>
        </w:rPr>
        <w:t>基本</w:t>
      </w:r>
      <w:r w:rsidR="00BE6435">
        <w:t>需求模块</w:t>
      </w:r>
      <w:bookmarkEnd w:id="87"/>
    </w:p>
    <w:p w:rsidR="00C97BA2" w:rsidRDefault="00C97BA2" w:rsidP="00C97BA2">
      <w:pPr>
        <w:pStyle w:val="2"/>
      </w:pPr>
      <w:bookmarkStart w:id="88" w:name="_Toc451371064"/>
      <w:r>
        <w:t>2</w:t>
      </w:r>
      <w:r w:rsidR="00EF5640">
        <w:rPr>
          <w:rFonts w:hint="eastAsia"/>
        </w:rPr>
        <w:t>.1</w:t>
      </w:r>
      <w:r>
        <w:rPr>
          <w:rFonts w:hint="eastAsia"/>
        </w:rPr>
        <w:t>操作系统测试</w:t>
      </w:r>
      <w:bookmarkEnd w:id="88"/>
    </w:p>
    <w:p w:rsidR="00EC66B6" w:rsidRDefault="00C97BA2" w:rsidP="00C97BA2">
      <w:pPr>
        <w:pStyle w:val="2"/>
      </w:pPr>
      <w:bookmarkStart w:id="89" w:name="_Toc451371065"/>
      <w:r>
        <w:t>2</w:t>
      </w:r>
      <w:r w:rsidR="00393437">
        <w:rPr>
          <w:rFonts w:hint="eastAsia"/>
        </w:rPr>
        <w:t>.1.1</w:t>
      </w:r>
      <w:r w:rsidR="00EC66B6">
        <w:rPr>
          <w:rFonts w:hint="eastAsia"/>
        </w:rPr>
        <w:t>测试策略</w:t>
      </w:r>
      <w:r w:rsidR="00EC66B6">
        <w:t>描述</w:t>
      </w:r>
      <w:bookmarkEnd w:id="89"/>
    </w:p>
    <w:p w:rsidR="00EC66B6" w:rsidRDefault="00EC66B6" w:rsidP="004E3788">
      <w:pPr>
        <w:ind w:firstLineChars="200" w:firstLine="480"/>
      </w:pPr>
      <w:r>
        <w:rPr>
          <w:rFonts w:hint="eastAsia"/>
        </w:rPr>
        <w:t>用例</w:t>
      </w:r>
      <w:r>
        <w:t>的目的</w:t>
      </w:r>
      <w:r w:rsidR="00C97BA2">
        <w:rPr>
          <w:rFonts w:hint="eastAsia"/>
        </w:rPr>
        <w:t>在于</w:t>
      </w:r>
      <w:r>
        <w:rPr>
          <w:rFonts w:hint="eastAsia"/>
        </w:rPr>
        <w:t>测试</w:t>
      </w:r>
      <w:r w:rsidR="00C97BA2">
        <w:rPr>
          <w:rFonts w:hint="eastAsia"/>
        </w:rPr>
        <w:t>Linux</w:t>
      </w:r>
      <w:r w:rsidR="00C97BA2">
        <w:rPr>
          <w:rFonts w:hint="eastAsia"/>
        </w:rPr>
        <w:t>以及其语言环境</w:t>
      </w:r>
      <w:r>
        <w:t>是否正确</w:t>
      </w:r>
      <w:r>
        <w:rPr>
          <w:rFonts w:hint="eastAsia"/>
        </w:rPr>
        <w:t>部署</w:t>
      </w:r>
      <w:r w:rsidR="00E21C5A">
        <w:rPr>
          <w:rFonts w:hint="eastAsia"/>
        </w:rPr>
        <w:t>。</w:t>
      </w:r>
      <w:r w:rsidR="00E21C5A">
        <w:t>一般来说</w:t>
      </w:r>
      <w:r w:rsidR="00E21C5A">
        <w:rPr>
          <w:rFonts w:hint="eastAsia"/>
        </w:rPr>
        <w:t>，</w:t>
      </w:r>
      <w:r>
        <w:rPr>
          <w:rFonts w:hint="eastAsia"/>
        </w:rPr>
        <w:t>正常情况下</w:t>
      </w:r>
      <w:r>
        <w:t>，</w:t>
      </w:r>
      <w:r w:rsidR="00E21C5A">
        <w:rPr>
          <w:rFonts w:hint="eastAsia"/>
        </w:rPr>
        <w:t>系统能够启动并且通过命令找到安装的环境包。</w:t>
      </w:r>
      <w:r w:rsidR="003E6C05">
        <w:rPr>
          <w:rFonts w:hint="eastAsia"/>
        </w:rPr>
        <w:t>我们在这里使用的</w:t>
      </w:r>
      <w:r w:rsidR="003E6C05">
        <w:rPr>
          <w:rFonts w:hint="eastAsia"/>
        </w:rPr>
        <w:t>Linux</w:t>
      </w:r>
      <w:r w:rsidR="003E6C05">
        <w:rPr>
          <w:rFonts w:hint="eastAsia"/>
        </w:rPr>
        <w:t>环境是</w:t>
      </w:r>
      <w:r w:rsidR="003E6C05">
        <w:rPr>
          <w:rFonts w:hint="eastAsia"/>
        </w:rPr>
        <w:t>ubantu-</w:t>
      </w:r>
      <w:r w:rsidR="003E6C05">
        <w:t>14</w:t>
      </w:r>
      <w:r w:rsidR="003E6C05">
        <w:rPr>
          <w:rFonts w:hint="eastAsia"/>
        </w:rPr>
        <w:t>.0.1</w:t>
      </w:r>
    </w:p>
    <w:p w:rsidR="00EC66B6" w:rsidRPr="0038273F" w:rsidRDefault="00C97BA2" w:rsidP="00393437">
      <w:pPr>
        <w:pStyle w:val="3"/>
      </w:pPr>
      <w:bookmarkStart w:id="90" w:name="_Toc451371066"/>
      <w:r>
        <w:t>2</w:t>
      </w:r>
      <w:r w:rsidR="00393437">
        <w:rPr>
          <w:rFonts w:hint="eastAsia"/>
        </w:rPr>
        <w:t>.1.2</w:t>
      </w:r>
      <w:r w:rsidR="00EC66B6">
        <w:rPr>
          <w:rFonts w:hint="eastAsia"/>
        </w:rPr>
        <w:t>测试用例</w:t>
      </w:r>
      <w:bookmarkEnd w:id="90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EC66B6" w:rsidTr="005873EE">
        <w:tc>
          <w:tcPr>
            <w:tcW w:w="8897" w:type="dxa"/>
            <w:gridSpan w:val="3"/>
          </w:tcPr>
          <w:p w:rsidR="00EC66B6" w:rsidRDefault="00EC66B6" w:rsidP="005873E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EC66B6" w:rsidTr="005873EE">
        <w:tc>
          <w:tcPr>
            <w:tcW w:w="1923" w:type="dxa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EC66B6" w:rsidRDefault="00E21C5A" w:rsidP="005873EE">
            <w:pPr>
              <w:rPr>
                <w:sz w:val="22"/>
              </w:rPr>
            </w:pPr>
            <w:r w:rsidRPr="00E21C5A">
              <w:rPr>
                <w:rFonts w:hint="eastAsia"/>
                <w:sz w:val="22"/>
              </w:rPr>
              <w:t>操作系统测试</w:t>
            </w:r>
          </w:p>
        </w:tc>
      </w:tr>
      <w:tr w:rsidR="00EC66B6" w:rsidTr="005873EE">
        <w:tc>
          <w:tcPr>
            <w:tcW w:w="1923" w:type="dxa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Brief</w:t>
            </w:r>
            <w:r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EC66B6" w:rsidRDefault="00E21C5A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检查</w:t>
            </w:r>
            <w:r>
              <w:rPr>
                <w:sz w:val="22"/>
              </w:rPr>
              <w:t>Linux</w:t>
            </w:r>
            <w:r w:rsidR="005455BA">
              <w:rPr>
                <w:sz w:val="22"/>
              </w:rPr>
              <w:t>以及</w:t>
            </w:r>
            <w:r w:rsidR="005455BA">
              <w:rPr>
                <w:sz w:val="22"/>
              </w:rPr>
              <w:t>JVM</w:t>
            </w:r>
            <w:r w:rsidR="005455BA">
              <w:rPr>
                <w:sz w:val="22"/>
              </w:rPr>
              <w:t>环境</w:t>
            </w:r>
            <w:r w:rsidR="00EC66B6">
              <w:rPr>
                <w:sz w:val="22"/>
              </w:rPr>
              <w:t>是否正确</w:t>
            </w:r>
            <w:r>
              <w:rPr>
                <w:rFonts w:hint="eastAsia"/>
                <w:sz w:val="22"/>
              </w:rPr>
              <w:t>安装</w:t>
            </w:r>
          </w:p>
        </w:tc>
      </w:tr>
      <w:tr w:rsidR="00EC66B6" w:rsidTr="005873EE">
        <w:tc>
          <w:tcPr>
            <w:tcW w:w="1923" w:type="dxa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EC66B6" w:rsidRDefault="00E21C5A" w:rsidP="00E21C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VMware</w:t>
            </w:r>
            <w:r>
              <w:rPr>
                <w:rFonts w:hint="eastAsia"/>
                <w:sz w:val="22"/>
              </w:rPr>
              <w:t>安装成功，有</w:t>
            </w:r>
            <w:r>
              <w:rPr>
                <w:rFonts w:hint="eastAsia"/>
                <w:sz w:val="22"/>
              </w:rPr>
              <w:t>Linux</w:t>
            </w:r>
            <w:r>
              <w:rPr>
                <w:rFonts w:hint="eastAsia"/>
                <w:sz w:val="22"/>
              </w:rPr>
              <w:t>的</w:t>
            </w:r>
            <w:r w:rsidR="003E6C05">
              <w:rPr>
                <w:rFonts w:hint="eastAsia"/>
                <w:sz w:val="22"/>
              </w:rPr>
              <w:t>安装包</w:t>
            </w:r>
          </w:p>
        </w:tc>
      </w:tr>
      <w:tr w:rsidR="00EC66B6" w:rsidTr="005873EE">
        <w:tc>
          <w:tcPr>
            <w:tcW w:w="1923" w:type="dxa"/>
          </w:tcPr>
          <w:p w:rsidR="00EC66B6" w:rsidRDefault="00E21C5A" w:rsidP="005873EE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sz w:val="22"/>
              </w:rPr>
              <w:t>测试员</w:t>
            </w:r>
          </w:p>
        </w:tc>
      </w:tr>
      <w:tr w:rsidR="00EC66B6" w:rsidTr="005873EE">
        <w:tc>
          <w:tcPr>
            <w:tcW w:w="1923" w:type="dxa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None</w:t>
            </w:r>
          </w:p>
        </w:tc>
      </w:tr>
      <w:tr w:rsidR="00EC66B6" w:rsidTr="005873EE">
        <w:tc>
          <w:tcPr>
            <w:tcW w:w="1923" w:type="dxa"/>
            <w:vMerge w:val="restart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EC66B6" w:rsidRDefault="00FA4189" w:rsidP="00FA4189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EC66B6" w:rsidTr="005873EE">
        <w:tc>
          <w:tcPr>
            <w:tcW w:w="1923" w:type="dxa"/>
            <w:vMerge/>
          </w:tcPr>
          <w:p w:rsidR="00EC66B6" w:rsidRDefault="00EC66B6" w:rsidP="005873E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EC66B6" w:rsidRDefault="003E6C05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运行</w:t>
            </w:r>
            <w:r>
              <w:rPr>
                <w:rFonts w:hint="eastAsia"/>
                <w:sz w:val="22"/>
              </w:rPr>
              <w:t>windows</w:t>
            </w:r>
            <w:r>
              <w:rPr>
                <w:rFonts w:hint="eastAsia"/>
                <w:sz w:val="22"/>
              </w:rPr>
              <w:t>环境下的</w:t>
            </w:r>
            <w:r>
              <w:rPr>
                <w:rFonts w:hint="eastAsia"/>
                <w:sz w:val="22"/>
              </w:rPr>
              <w:t>linux</w:t>
            </w:r>
            <w:r>
              <w:rPr>
                <w:rFonts w:hint="eastAsia"/>
                <w:sz w:val="22"/>
              </w:rPr>
              <w:t>虚拟机</w:t>
            </w:r>
          </w:p>
        </w:tc>
      </w:tr>
      <w:tr w:rsidR="00EC66B6" w:rsidTr="005873EE">
        <w:tc>
          <w:tcPr>
            <w:tcW w:w="1923" w:type="dxa"/>
            <w:vMerge/>
          </w:tcPr>
          <w:p w:rsidR="00EC66B6" w:rsidRDefault="00EC66B6" w:rsidP="005873E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EC66B6" w:rsidRDefault="00EC66B6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EC66B6" w:rsidRDefault="003E6C05" w:rsidP="005873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尝试进入</w:t>
            </w:r>
            <w:r>
              <w:rPr>
                <w:rFonts w:hint="eastAsia"/>
                <w:sz w:val="22"/>
              </w:rPr>
              <w:t>Linux</w:t>
            </w:r>
            <w:r>
              <w:rPr>
                <w:rFonts w:hint="eastAsia"/>
                <w:sz w:val="22"/>
              </w:rPr>
              <w:t>的主界面</w:t>
            </w:r>
          </w:p>
        </w:tc>
      </w:tr>
      <w:tr w:rsidR="00E21C5A" w:rsidTr="005873EE">
        <w:tc>
          <w:tcPr>
            <w:tcW w:w="1923" w:type="dxa"/>
            <w:vMerge/>
          </w:tcPr>
          <w:p w:rsidR="00E21C5A" w:rsidRDefault="00E21C5A" w:rsidP="00E21C5A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E21C5A" w:rsidRDefault="00E21C5A" w:rsidP="00E21C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E21C5A" w:rsidRDefault="003E6C05" w:rsidP="00E21C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使用</w:t>
            </w:r>
            <w:r>
              <w:rPr>
                <w:rFonts w:hint="eastAsia"/>
                <w:sz w:val="22"/>
              </w:rPr>
              <w:t>shell</w:t>
            </w:r>
            <w:r>
              <w:rPr>
                <w:rFonts w:hint="eastAsia"/>
                <w:sz w:val="22"/>
              </w:rPr>
              <w:t>命令对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环境的安装进行测试</w:t>
            </w:r>
          </w:p>
        </w:tc>
      </w:tr>
      <w:tr w:rsidR="00E21C5A" w:rsidTr="005873EE">
        <w:tc>
          <w:tcPr>
            <w:tcW w:w="1923" w:type="dxa"/>
            <w:vMerge/>
          </w:tcPr>
          <w:p w:rsidR="00E21C5A" w:rsidRDefault="00E21C5A" w:rsidP="00E21C5A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E21C5A" w:rsidRDefault="00E21C5A" w:rsidP="00E21C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</w:p>
          <w:p w:rsidR="00FA4189" w:rsidRDefault="00FA4189" w:rsidP="00E21C5A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:rsidR="00E21C5A" w:rsidRDefault="00E21C5A" w:rsidP="00E21C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Linux</w:t>
            </w:r>
            <w:r w:rsidR="003E6C05">
              <w:rPr>
                <w:rFonts w:hint="eastAsia"/>
                <w:sz w:val="22"/>
              </w:rPr>
              <w:t>以及</w:t>
            </w:r>
            <w:r w:rsidR="003E6C05">
              <w:rPr>
                <w:rFonts w:hint="eastAsia"/>
                <w:sz w:val="22"/>
              </w:rPr>
              <w:t>Java</w:t>
            </w:r>
            <w:r w:rsidR="003E6C05">
              <w:rPr>
                <w:rFonts w:hint="eastAsia"/>
                <w:sz w:val="22"/>
              </w:rPr>
              <w:t>环境</w:t>
            </w:r>
            <w:r>
              <w:rPr>
                <w:rFonts w:hint="eastAsia"/>
                <w:sz w:val="22"/>
              </w:rPr>
              <w:t>安装成功</w:t>
            </w:r>
          </w:p>
        </w:tc>
      </w:tr>
      <w:tr w:rsidR="003E6C05" w:rsidTr="00A83B6B">
        <w:trPr>
          <w:trHeight w:val="421"/>
        </w:trPr>
        <w:tc>
          <w:tcPr>
            <w:tcW w:w="1923" w:type="dxa"/>
            <w:vMerge w:val="restart"/>
          </w:tcPr>
          <w:p w:rsidR="003E6C05" w:rsidRDefault="003E6C05" w:rsidP="00A83B6B">
            <w:pPr>
              <w:rPr>
                <w:sz w:val="22"/>
              </w:rPr>
            </w:pPr>
            <w:r>
              <w:rPr>
                <w:sz w:val="22"/>
              </w:rPr>
              <w:t>Specific Alternative Flows</w:t>
            </w:r>
          </w:p>
          <w:p w:rsidR="003E6C05" w:rsidRDefault="003E6C05" w:rsidP="00A83B6B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3E6C05" w:rsidRDefault="003E6C05" w:rsidP="00A83B6B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RFS basic flow 3</w:t>
            </w:r>
          </w:p>
        </w:tc>
      </w:tr>
      <w:tr w:rsidR="003E6C05" w:rsidTr="00A83B6B">
        <w:trPr>
          <w:trHeight w:val="231"/>
        </w:trPr>
        <w:tc>
          <w:tcPr>
            <w:tcW w:w="1923" w:type="dxa"/>
            <w:vMerge/>
          </w:tcPr>
          <w:p w:rsidR="003E6C05" w:rsidRDefault="003E6C05" w:rsidP="00A83B6B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E6C05" w:rsidRDefault="003E6C05" w:rsidP="00A83B6B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3E6C05" w:rsidRDefault="003E6C05" w:rsidP="00A83B6B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使用</w:t>
            </w:r>
            <w:r>
              <w:rPr>
                <w:rFonts w:hint="eastAsia"/>
                <w:sz w:val="22"/>
              </w:rPr>
              <w:t>shell</w:t>
            </w:r>
            <w:r>
              <w:rPr>
                <w:rFonts w:hint="eastAsia"/>
                <w:sz w:val="22"/>
              </w:rPr>
              <w:t>时发现有功能安装失败（如</w:t>
            </w:r>
            <w:r>
              <w:rPr>
                <w:rFonts w:hint="eastAsia"/>
                <w:sz w:val="22"/>
              </w:rPr>
              <w:t>JVM</w:t>
            </w:r>
            <w:r>
              <w:rPr>
                <w:rFonts w:hint="eastAsia"/>
                <w:sz w:val="22"/>
              </w:rPr>
              <w:t>）</w:t>
            </w:r>
            <w:r>
              <w:rPr>
                <w:sz w:val="22"/>
              </w:rPr>
              <w:t>；</w:t>
            </w:r>
          </w:p>
        </w:tc>
      </w:tr>
      <w:tr w:rsidR="003E6C05" w:rsidRPr="00E21C5A" w:rsidTr="00A83B6B">
        <w:trPr>
          <w:trHeight w:val="143"/>
        </w:trPr>
        <w:tc>
          <w:tcPr>
            <w:tcW w:w="1923" w:type="dxa"/>
            <w:vMerge/>
          </w:tcPr>
          <w:p w:rsidR="003E6C05" w:rsidRDefault="003E6C05" w:rsidP="00A83B6B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E6C05" w:rsidRPr="00E21C5A" w:rsidRDefault="003E6C05" w:rsidP="00A83B6B">
            <w:pPr>
              <w:ind w:left="110" w:hangingChars="50" w:hanging="110"/>
              <w:rPr>
                <w:sz w:val="22"/>
              </w:rPr>
            </w:pPr>
            <w:r w:rsidRPr="00E21C5A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3E6C05" w:rsidRPr="00E21C5A" w:rsidRDefault="003E6C05" w:rsidP="00A83B6B">
            <w:pPr>
              <w:ind w:left="110" w:hangingChars="50" w:hanging="110"/>
              <w:rPr>
                <w:sz w:val="22"/>
              </w:rPr>
            </w:pPr>
            <w:r w:rsidRPr="00E23DEA">
              <w:rPr>
                <w:color w:val="FF0000"/>
                <w:sz w:val="22"/>
              </w:rPr>
              <w:t>ABORT</w:t>
            </w:r>
          </w:p>
        </w:tc>
      </w:tr>
      <w:tr w:rsidR="003E6C05" w:rsidRPr="00E21C5A" w:rsidTr="00A83B6B">
        <w:trPr>
          <w:trHeight w:val="143"/>
        </w:trPr>
        <w:tc>
          <w:tcPr>
            <w:tcW w:w="1923" w:type="dxa"/>
            <w:vMerge/>
          </w:tcPr>
          <w:p w:rsidR="003E6C05" w:rsidRDefault="003E6C05" w:rsidP="00A83B6B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E6C05" w:rsidRDefault="003E6C05" w:rsidP="00A83B6B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</w:p>
          <w:p w:rsidR="003E6C05" w:rsidRPr="00E21C5A" w:rsidRDefault="003E6C05" w:rsidP="00A83B6B">
            <w:pPr>
              <w:ind w:left="110" w:hangingChars="50" w:hanging="110"/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:rsidR="003E6C05" w:rsidRPr="00E21C5A" w:rsidRDefault="003E6C05" w:rsidP="00A83B6B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环境安装失败</w:t>
            </w:r>
          </w:p>
        </w:tc>
      </w:tr>
      <w:tr w:rsidR="00E21C5A" w:rsidTr="005873EE">
        <w:trPr>
          <w:trHeight w:val="421"/>
        </w:trPr>
        <w:tc>
          <w:tcPr>
            <w:tcW w:w="1923" w:type="dxa"/>
            <w:vMerge w:val="restart"/>
          </w:tcPr>
          <w:p w:rsidR="00E21C5A" w:rsidRDefault="00E21C5A" w:rsidP="00E21C5A">
            <w:pPr>
              <w:rPr>
                <w:sz w:val="22"/>
              </w:rPr>
            </w:pPr>
            <w:r>
              <w:rPr>
                <w:sz w:val="22"/>
              </w:rPr>
              <w:t>Specific Alternative Flows</w:t>
            </w:r>
          </w:p>
          <w:p w:rsidR="00FA4189" w:rsidRDefault="00FA4189" w:rsidP="00E21C5A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E21C5A" w:rsidRDefault="00E21C5A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 xml:space="preserve">RFS </w:t>
            </w:r>
            <w:r w:rsidR="003E6C05">
              <w:rPr>
                <w:sz w:val="22"/>
              </w:rPr>
              <w:t>2</w:t>
            </w:r>
          </w:p>
        </w:tc>
      </w:tr>
      <w:tr w:rsidR="00E21C5A" w:rsidTr="005873EE">
        <w:trPr>
          <w:trHeight w:val="231"/>
        </w:trPr>
        <w:tc>
          <w:tcPr>
            <w:tcW w:w="1923" w:type="dxa"/>
            <w:vMerge/>
          </w:tcPr>
          <w:p w:rsidR="00E21C5A" w:rsidRDefault="00E21C5A" w:rsidP="00E21C5A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E21C5A" w:rsidRDefault="00E21C5A" w:rsidP="00E21C5A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E21C5A" w:rsidRDefault="003E6C05" w:rsidP="00E21C5A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发现无法进入</w:t>
            </w:r>
            <w:r>
              <w:rPr>
                <w:rFonts w:hint="eastAsia"/>
                <w:sz w:val="22"/>
              </w:rPr>
              <w:t>Linux</w:t>
            </w:r>
            <w:r>
              <w:rPr>
                <w:rFonts w:hint="eastAsia"/>
                <w:sz w:val="22"/>
              </w:rPr>
              <w:t>系统</w:t>
            </w:r>
          </w:p>
        </w:tc>
      </w:tr>
      <w:tr w:rsidR="00E21C5A" w:rsidTr="005873EE">
        <w:trPr>
          <w:trHeight w:val="143"/>
        </w:trPr>
        <w:tc>
          <w:tcPr>
            <w:tcW w:w="1923" w:type="dxa"/>
            <w:vMerge/>
          </w:tcPr>
          <w:p w:rsidR="00E21C5A" w:rsidRDefault="00E21C5A" w:rsidP="00E21C5A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E21C5A" w:rsidRPr="00E21C5A" w:rsidRDefault="00E21C5A" w:rsidP="00E21C5A">
            <w:pPr>
              <w:ind w:left="110" w:hangingChars="50" w:hanging="110"/>
              <w:rPr>
                <w:sz w:val="22"/>
              </w:rPr>
            </w:pPr>
            <w:r w:rsidRPr="00E21C5A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E21C5A" w:rsidRPr="00E21C5A" w:rsidRDefault="003E6C05" w:rsidP="00E21C5A">
            <w:pPr>
              <w:ind w:left="110" w:hangingChars="50" w:hanging="110"/>
              <w:rPr>
                <w:sz w:val="22"/>
              </w:rPr>
            </w:pPr>
            <w:r w:rsidRPr="00E23DEA">
              <w:rPr>
                <w:color w:val="FF0000"/>
                <w:sz w:val="22"/>
              </w:rPr>
              <w:t>ABORT</w:t>
            </w:r>
          </w:p>
        </w:tc>
      </w:tr>
      <w:tr w:rsidR="00E21C5A" w:rsidTr="005873EE">
        <w:trPr>
          <w:trHeight w:val="143"/>
        </w:trPr>
        <w:tc>
          <w:tcPr>
            <w:tcW w:w="1923" w:type="dxa"/>
            <w:vMerge/>
          </w:tcPr>
          <w:p w:rsidR="00E21C5A" w:rsidRDefault="00E21C5A" w:rsidP="00E21C5A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E21C5A" w:rsidRDefault="00E21C5A" w:rsidP="00E21C5A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</w:p>
          <w:p w:rsidR="00FA4189" w:rsidRPr="00E21C5A" w:rsidRDefault="00FA4189" w:rsidP="00E21C5A">
            <w:pPr>
              <w:ind w:left="110" w:hangingChars="50" w:hanging="110"/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:rsidR="00E21C5A" w:rsidRPr="00E21C5A" w:rsidRDefault="003E6C05" w:rsidP="00E21C5A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Linux</w:t>
            </w:r>
            <w:r>
              <w:rPr>
                <w:rFonts w:hint="eastAsia"/>
                <w:sz w:val="22"/>
              </w:rPr>
              <w:t>系统安装失败</w:t>
            </w:r>
          </w:p>
        </w:tc>
      </w:tr>
    </w:tbl>
    <w:p w:rsidR="00A83B6B" w:rsidRPr="0038273F" w:rsidRDefault="00A83B6B" w:rsidP="00A83B6B">
      <w:pPr>
        <w:pStyle w:val="3"/>
      </w:pPr>
      <w:bookmarkStart w:id="91" w:name="_Toc451371067"/>
      <w:r>
        <w:t>2</w:t>
      </w:r>
      <w:r>
        <w:rPr>
          <w:rFonts w:hint="eastAsia"/>
        </w:rPr>
        <w:t>.1.</w:t>
      </w:r>
      <w:r>
        <w:t>3</w:t>
      </w:r>
      <w:r>
        <w:rPr>
          <w:rFonts w:hint="eastAsia"/>
        </w:rPr>
        <w:t>测试用例所需工时</w:t>
      </w:r>
      <w:bookmarkEnd w:id="9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595"/>
        <w:gridCol w:w="4253"/>
        <w:gridCol w:w="2126"/>
      </w:tblGrid>
      <w:tr w:rsidR="00A83B6B" w:rsidTr="00A83B6B">
        <w:tc>
          <w:tcPr>
            <w:tcW w:w="8897" w:type="dxa"/>
            <w:gridSpan w:val="4"/>
          </w:tcPr>
          <w:p w:rsidR="00A83B6B" w:rsidRDefault="00A83B6B" w:rsidP="00A83B6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A83B6B" w:rsidTr="00A83B6B">
        <w:tc>
          <w:tcPr>
            <w:tcW w:w="1923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sz w:val="22"/>
              </w:rPr>
            </w:pPr>
            <w:r w:rsidRPr="00E21C5A">
              <w:rPr>
                <w:rFonts w:hint="eastAsia"/>
                <w:sz w:val="22"/>
              </w:rPr>
              <w:t>操作系统测试</w:t>
            </w:r>
          </w:p>
        </w:tc>
      </w:tr>
      <w:tr w:rsidR="00A83B6B" w:rsidTr="00A83B6B">
        <w:tc>
          <w:tcPr>
            <w:tcW w:w="1923" w:type="dxa"/>
            <w:vMerge w:val="restart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A83B6B" w:rsidRDefault="00A83B6B" w:rsidP="00A83B6B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4848" w:type="dxa"/>
            <w:gridSpan w:val="2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2126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A83B6B" w:rsidTr="00A83B6B">
        <w:trPr>
          <w:trHeight w:val="81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595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253" w:type="dxa"/>
          </w:tcPr>
          <w:p w:rsidR="00A83B6B" w:rsidRDefault="00A83B6B" w:rsidP="00A83B6B">
            <w:pPr>
              <w:rPr>
                <w:sz w:val="22"/>
              </w:rPr>
            </w:pPr>
            <w:r w:rsidRPr="001A0B72">
              <w:rPr>
                <w:rFonts w:hint="eastAsia"/>
                <w:sz w:val="22"/>
              </w:rPr>
              <w:t>运行</w:t>
            </w:r>
            <w:r w:rsidRPr="001A0B72">
              <w:rPr>
                <w:rFonts w:hint="eastAsia"/>
                <w:sz w:val="22"/>
              </w:rPr>
              <w:t>windows</w:t>
            </w:r>
            <w:r w:rsidRPr="001A0B72">
              <w:rPr>
                <w:rFonts w:hint="eastAsia"/>
                <w:sz w:val="22"/>
              </w:rPr>
              <w:t>环境下的</w:t>
            </w:r>
            <w:r w:rsidRPr="001A0B72">
              <w:rPr>
                <w:rFonts w:hint="eastAsia"/>
                <w:sz w:val="22"/>
              </w:rPr>
              <w:t>linux</w:t>
            </w:r>
            <w:r w:rsidRPr="001A0B72">
              <w:rPr>
                <w:rFonts w:hint="eastAsia"/>
                <w:sz w:val="22"/>
              </w:rPr>
              <w:t>虚拟机</w:t>
            </w:r>
          </w:p>
        </w:tc>
        <w:tc>
          <w:tcPr>
            <w:tcW w:w="2126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0.1</w:t>
            </w: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595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253" w:type="dxa"/>
          </w:tcPr>
          <w:p w:rsidR="00A83B6B" w:rsidRDefault="00A83B6B" w:rsidP="00A83B6B">
            <w:pPr>
              <w:rPr>
                <w:sz w:val="22"/>
              </w:rPr>
            </w:pPr>
            <w:r w:rsidRPr="001A0B72">
              <w:rPr>
                <w:rFonts w:hint="eastAsia"/>
                <w:sz w:val="22"/>
              </w:rPr>
              <w:t>尝试进入</w:t>
            </w:r>
            <w:r w:rsidRPr="001A0B72">
              <w:rPr>
                <w:rFonts w:hint="eastAsia"/>
                <w:sz w:val="22"/>
              </w:rPr>
              <w:t>Linux</w:t>
            </w:r>
            <w:r w:rsidRPr="001A0B72">
              <w:rPr>
                <w:rFonts w:hint="eastAsia"/>
                <w:sz w:val="22"/>
              </w:rPr>
              <w:t>的主界面</w:t>
            </w:r>
          </w:p>
        </w:tc>
        <w:tc>
          <w:tcPr>
            <w:tcW w:w="2126" w:type="dxa"/>
          </w:tcPr>
          <w:p w:rsidR="00A83B6B" w:rsidRDefault="00A83B6B" w:rsidP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595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253" w:type="dxa"/>
          </w:tcPr>
          <w:p w:rsidR="00A83B6B" w:rsidRDefault="00A83B6B" w:rsidP="00A83B6B">
            <w:pPr>
              <w:rPr>
                <w:sz w:val="22"/>
              </w:rPr>
            </w:pPr>
            <w:r w:rsidRPr="001A0B72">
              <w:rPr>
                <w:rFonts w:hint="eastAsia"/>
                <w:sz w:val="22"/>
              </w:rPr>
              <w:t>使用</w:t>
            </w:r>
            <w:r w:rsidRPr="001A0B72">
              <w:rPr>
                <w:rFonts w:hint="eastAsia"/>
                <w:sz w:val="22"/>
              </w:rPr>
              <w:t>shell</w:t>
            </w:r>
            <w:r w:rsidRPr="001A0B72">
              <w:rPr>
                <w:rFonts w:hint="eastAsia"/>
                <w:sz w:val="22"/>
              </w:rPr>
              <w:t>命令对</w:t>
            </w:r>
            <w:r w:rsidRPr="001A0B72">
              <w:rPr>
                <w:rFonts w:hint="eastAsia"/>
                <w:sz w:val="22"/>
              </w:rPr>
              <w:t>Java</w:t>
            </w:r>
            <w:r w:rsidRPr="001A0B72">
              <w:rPr>
                <w:rFonts w:hint="eastAsia"/>
                <w:sz w:val="22"/>
              </w:rPr>
              <w:t>环境的安装进行测试</w:t>
            </w:r>
          </w:p>
        </w:tc>
        <w:tc>
          <w:tcPr>
            <w:tcW w:w="2126" w:type="dxa"/>
          </w:tcPr>
          <w:p w:rsidR="00A83B6B" w:rsidRDefault="00A83B6B" w:rsidP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0.2</w:t>
            </w:r>
          </w:p>
        </w:tc>
      </w:tr>
      <w:tr w:rsidR="00A83B6B" w:rsidTr="00A83B6B">
        <w:tc>
          <w:tcPr>
            <w:tcW w:w="1923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0.4</w:t>
            </w:r>
          </w:p>
        </w:tc>
      </w:tr>
    </w:tbl>
    <w:p w:rsidR="00EC66B6" w:rsidRPr="00EC66B6" w:rsidRDefault="00EC66B6" w:rsidP="00EC66B6"/>
    <w:p w:rsidR="00FA4189" w:rsidRDefault="00FA4189" w:rsidP="00E21C5A">
      <w:pPr>
        <w:pStyle w:val="2"/>
      </w:pPr>
      <w:bookmarkStart w:id="92" w:name="_Toc451371068"/>
      <w:r>
        <w:t>2</w:t>
      </w:r>
      <w:r w:rsidR="00A132B3">
        <w:t>.2</w:t>
      </w:r>
      <w:r w:rsidR="00E21C5A" w:rsidRPr="00E21C5A">
        <w:rPr>
          <w:rFonts w:hint="eastAsia"/>
        </w:rPr>
        <w:t xml:space="preserve"> </w:t>
      </w:r>
      <w:ins w:id="93" w:author="Zorrot UI" w:date="2016-05-25T22:07:00Z">
        <w:r w:rsidR="00FB794A">
          <w:rPr>
            <w:rFonts w:hint="eastAsia"/>
          </w:rPr>
          <w:t>环境测试</w:t>
        </w:r>
      </w:ins>
      <w:del w:id="94" w:author="Zorrot UI" w:date="2016-05-25T22:07:00Z">
        <w:r w:rsidR="00E21C5A" w:rsidDel="00FB794A">
          <w:rPr>
            <w:rFonts w:hint="eastAsia"/>
          </w:rPr>
          <w:delText>Hadoop</w:delText>
        </w:r>
        <w:r w:rsidR="00E21C5A" w:rsidDel="00FB794A">
          <w:rPr>
            <w:rFonts w:hint="eastAsia"/>
          </w:rPr>
          <w:delText>部署</w:delText>
        </w:r>
      </w:del>
      <w:bookmarkEnd w:id="92"/>
    </w:p>
    <w:p w:rsidR="00A56F57" w:rsidRDefault="00FA4189" w:rsidP="00E21C5A">
      <w:pPr>
        <w:pStyle w:val="2"/>
      </w:pPr>
      <w:bookmarkStart w:id="95" w:name="_Toc451371069"/>
      <w:r>
        <w:t>2</w:t>
      </w:r>
      <w:r w:rsidR="00A132B3">
        <w:rPr>
          <w:rFonts w:hint="eastAsia"/>
        </w:rPr>
        <w:t>.</w:t>
      </w:r>
      <w:r w:rsidR="00A132B3">
        <w:t>2</w:t>
      </w:r>
      <w:r w:rsidR="005E25E2">
        <w:t>.1</w:t>
      </w:r>
      <w:r w:rsidR="00A56F57">
        <w:rPr>
          <w:rFonts w:hint="eastAsia"/>
        </w:rPr>
        <w:t>测试策略</w:t>
      </w:r>
      <w:r w:rsidR="00A56F57">
        <w:t>描述</w:t>
      </w:r>
      <w:bookmarkEnd w:id="95"/>
    </w:p>
    <w:p w:rsidR="00A56F57" w:rsidRPr="0038273F" w:rsidRDefault="00A56F57" w:rsidP="00D7393B">
      <w:pPr>
        <w:ind w:firstLineChars="200" w:firstLine="480"/>
        <w:jc w:val="left"/>
      </w:pPr>
      <w:r>
        <w:rPr>
          <w:rFonts w:hint="eastAsia"/>
        </w:rPr>
        <w:t>用例</w:t>
      </w:r>
      <w:r>
        <w:t>的目的是测试</w:t>
      </w:r>
      <w:r w:rsidR="00FA4189">
        <w:rPr>
          <w:rFonts w:hint="eastAsia"/>
        </w:rPr>
        <w:t>Hadoop</w:t>
      </w:r>
      <w:r w:rsidR="00FA4189">
        <w:rPr>
          <w:rFonts w:hint="eastAsia"/>
        </w:rPr>
        <w:t>环境是否搭建成功</w:t>
      </w:r>
      <w:r>
        <w:rPr>
          <w:rFonts w:hint="eastAsia"/>
        </w:rPr>
        <w:t>，</w:t>
      </w:r>
      <w:r w:rsidR="00FA4189">
        <w:rPr>
          <w:rFonts w:hint="eastAsia"/>
        </w:rPr>
        <w:t>环境配置</w:t>
      </w:r>
      <w:r>
        <w:t>分为</w:t>
      </w:r>
      <w:r w:rsidR="00FA4189">
        <w:rPr>
          <w:rFonts w:hint="eastAsia"/>
        </w:rPr>
        <w:t>配置成功和</w:t>
      </w:r>
      <w:r w:rsidR="00FA4189">
        <w:rPr>
          <w:rFonts w:hint="eastAsia"/>
        </w:rPr>
        <w:lastRenderedPageBreak/>
        <w:t>配置失败</w:t>
      </w:r>
      <w:r>
        <w:t>两种情况。正常情况下，</w:t>
      </w:r>
      <w:r w:rsidR="00FA4189">
        <w:rPr>
          <w:rFonts w:hint="eastAsia"/>
        </w:rPr>
        <w:t>Hadoop</w:t>
      </w:r>
      <w:r w:rsidR="00FA4189">
        <w:t>应该能够在分布式计算的情况下成功运行</w:t>
      </w:r>
      <w:r w:rsidR="003E6C05">
        <w:rPr>
          <w:rFonts w:hint="eastAsia"/>
        </w:rPr>
        <w:t>HDFS</w:t>
      </w:r>
      <w:r w:rsidR="00FA4189">
        <w:t>和</w:t>
      </w:r>
      <w:r w:rsidR="00FA4189">
        <w:t>MapReduce</w:t>
      </w:r>
      <w:r>
        <w:t>；</w:t>
      </w:r>
      <w:r w:rsidR="00FA4189">
        <w:rPr>
          <w:rFonts w:hint="eastAsia"/>
        </w:rPr>
        <w:t>任何一者不能够执行则为失败</w:t>
      </w:r>
      <w:r>
        <w:t>。</w:t>
      </w:r>
    </w:p>
    <w:p w:rsidR="00781D1E" w:rsidRDefault="00FA4189" w:rsidP="00781D1E">
      <w:pPr>
        <w:pStyle w:val="3"/>
      </w:pPr>
      <w:bookmarkStart w:id="96" w:name="_Toc451371070"/>
      <w:r>
        <w:t>2</w:t>
      </w:r>
      <w:r w:rsidR="00A56F57">
        <w:rPr>
          <w:rFonts w:hint="eastAsia"/>
        </w:rPr>
        <w:t>.</w:t>
      </w:r>
      <w:r w:rsidR="0008132F">
        <w:t>2</w:t>
      </w:r>
      <w:r w:rsidR="00A56F57">
        <w:rPr>
          <w:rFonts w:hint="eastAsia"/>
        </w:rPr>
        <w:t>.2</w:t>
      </w:r>
      <w:r w:rsidR="00A56F57">
        <w:rPr>
          <w:rFonts w:hint="eastAsia"/>
        </w:rPr>
        <w:t>测试用例</w:t>
      </w:r>
      <w:bookmarkEnd w:id="9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781D1E" w:rsidRPr="00781D1E" w:rsidTr="005873EE">
        <w:tc>
          <w:tcPr>
            <w:tcW w:w="8897" w:type="dxa"/>
            <w:gridSpan w:val="3"/>
          </w:tcPr>
          <w:p w:rsidR="00781D1E" w:rsidRPr="00781D1E" w:rsidRDefault="00781D1E" w:rsidP="00781D1E">
            <w:pPr>
              <w:jc w:val="center"/>
              <w:rPr>
                <w:b/>
                <w:sz w:val="22"/>
              </w:rPr>
            </w:pPr>
            <w:r w:rsidRPr="00781D1E">
              <w:rPr>
                <w:b/>
                <w:sz w:val="22"/>
              </w:rPr>
              <w:t>Test Case Specification</w:t>
            </w:r>
          </w:p>
        </w:tc>
      </w:tr>
      <w:tr w:rsidR="00781D1E" w:rsidRPr="00781D1E" w:rsidTr="005873EE">
        <w:tc>
          <w:tcPr>
            <w:tcW w:w="1923" w:type="dxa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781D1E" w:rsidRPr="00781D1E" w:rsidRDefault="00A65351" w:rsidP="00781D1E">
            <w:pPr>
              <w:rPr>
                <w:sz w:val="22"/>
              </w:rPr>
            </w:pPr>
            <w:r w:rsidRPr="00A65351">
              <w:rPr>
                <w:rFonts w:hint="eastAsia"/>
              </w:rPr>
              <w:t>Hdfs</w:t>
            </w:r>
            <w:r w:rsidRPr="00A65351">
              <w:rPr>
                <w:rFonts w:hint="eastAsia"/>
              </w:rPr>
              <w:t>和</w:t>
            </w:r>
            <w:r w:rsidRPr="00A65351">
              <w:rPr>
                <w:rFonts w:hint="eastAsia"/>
              </w:rPr>
              <w:t>Mapreduce</w:t>
            </w:r>
            <w:r w:rsidRPr="00A65351">
              <w:rPr>
                <w:rFonts w:hint="eastAsia"/>
              </w:rPr>
              <w:t>测试</w:t>
            </w:r>
          </w:p>
        </w:tc>
      </w:tr>
      <w:tr w:rsidR="00781D1E" w:rsidRPr="00781D1E" w:rsidTr="005873EE">
        <w:tc>
          <w:tcPr>
            <w:tcW w:w="1923" w:type="dxa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Brief</w:t>
            </w:r>
            <w:r w:rsidRPr="00781D1E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测试</w:t>
            </w:r>
            <w:r w:rsidR="00FA4189">
              <w:rPr>
                <w:rFonts w:hint="eastAsia"/>
                <w:sz w:val="22"/>
              </w:rPr>
              <w:t>Hadoop</w:t>
            </w:r>
            <w:r w:rsidR="00FA4189">
              <w:rPr>
                <w:sz w:val="22"/>
              </w:rPr>
              <w:t>环境是否正常安装</w:t>
            </w:r>
          </w:p>
        </w:tc>
      </w:tr>
      <w:tr w:rsidR="00781D1E" w:rsidRPr="00781D1E" w:rsidTr="005873EE">
        <w:tc>
          <w:tcPr>
            <w:tcW w:w="1923" w:type="dxa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781D1E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Linux</w:t>
            </w:r>
            <w:r>
              <w:rPr>
                <w:rFonts w:hint="eastAsia"/>
                <w:sz w:val="22"/>
              </w:rPr>
              <w:t>以及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环境配置完成</w:t>
            </w:r>
          </w:p>
        </w:tc>
      </w:tr>
      <w:tr w:rsidR="00781D1E" w:rsidRPr="00781D1E" w:rsidTr="005873EE">
        <w:tc>
          <w:tcPr>
            <w:tcW w:w="1923" w:type="dxa"/>
          </w:tcPr>
          <w:p w:rsidR="00781D1E" w:rsidRPr="00781D1E" w:rsidRDefault="00E21C5A" w:rsidP="00781D1E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测试员</w:t>
            </w:r>
          </w:p>
        </w:tc>
      </w:tr>
      <w:tr w:rsidR="00781D1E" w:rsidRPr="00781D1E" w:rsidTr="005873EE">
        <w:tc>
          <w:tcPr>
            <w:tcW w:w="1923" w:type="dxa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None</w:t>
            </w:r>
          </w:p>
        </w:tc>
      </w:tr>
      <w:tr w:rsidR="00FA4189" w:rsidRPr="00781D1E" w:rsidTr="005873EE">
        <w:tc>
          <w:tcPr>
            <w:tcW w:w="1923" w:type="dxa"/>
            <w:vMerge w:val="restart"/>
          </w:tcPr>
          <w:p w:rsidR="00FA4189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Basic Flow</w:t>
            </w:r>
          </w:p>
          <w:p w:rsidR="00FA4189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FA4189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Steps</w:t>
            </w:r>
          </w:p>
        </w:tc>
      </w:tr>
      <w:tr w:rsidR="00FA4189" w:rsidRPr="00781D1E" w:rsidTr="005873EE">
        <w:tc>
          <w:tcPr>
            <w:tcW w:w="1923" w:type="dxa"/>
            <w:vMerge/>
          </w:tcPr>
          <w:p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FA4189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获取</w:t>
            </w:r>
            <w:r>
              <w:rPr>
                <w:sz w:val="22"/>
              </w:rPr>
              <w:t>Hadoop</w:t>
            </w:r>
            <w:r>
              <w:rPr>
                <w:sz w:val="22"/>
              </w:rPr>
              <w:t>的安装包</w:t>
            </w:r>
          </w:p>
        </w:tc>
      </w:tr>
      <w:tr w:rsidR="00FA4189" w:rsidRPr="00781D1E" w:rsidTr="005873EE">
        <w:tc>
          <w:tcPr>
            <w:tcW w:w="1923" w:type="dxa"/>
            <w:vMerge/>
          </w:tcPr>
          <w:p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在指定的数台虚拟机中</w:t>
            </w:r>
            <w:r w:rsidR="003E6C05">
              <w:rPr>
                <w:rFonts w:hint="eastAsia"/>
                <w:sz w:val="22"/>
              </w:rPr>
              <w:t>运行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集群</w:t>
            </w:r>
          </w:p>
        </w:tc>
      </w:tr>
      <w:tr w:rsidR="00FA4189" w:rsidRPr="00781D1E" w:rsidTr="005873EE">
        <w:trPr>
          <w:trHeight w:val="78"/>
        </w:trPr>
        <w:tc>
          <w:tcPr>
            <w:tcW w:w="1923" w:type="dxa"/>
            <w:vMerge/>
          </w:tcPr>
          <w:p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216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修改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中的配置文件</w:t>
            </w:r>
            <w:r w:rsidR="00A65351">
              <w:rPr>
                <w:rFonts w:hint="eastAsia"/>
                <w:sz w:val="22"/>
              </w:rPr>
              <w:t>以符合测试需求（如</w:t>
            </w:r>
            <w:r w:rsidR="00A65351">
              <w:rPr>
                <w:rFonts w:hint="eastAsia"/>
                <w:sz w:val="22"/>
              </w:rPr>
              <w:t>host</w:t>
            </w:r>
            <w:r w:rsidR="00A65351">
              <w:rPr>
                <w:rFonts w:hint="eastAsia"/>
                <w:sz w:val="22"/>
              </w:rPr>
              <w:t>）</w:t>
            </w:r>
          </w:p>
        </w:tc>
      </w:tr>
      <w:tr w:rsidR="00FA4189" w:rsidRPr="00781D1E" w:rsidTr="005873EE">
        <w:trPr>
          <w:trHeight w:val="78"/>
        </w:trPr>
        <w:tc>
          <w:tcPr>
            <w:tcW w:w="1923" w:type="dxa"/>
            <w:vMerge/>
          </w:tcPr>
          <w:p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216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sz w:val="22"/>
              </w:rPr>
              <w:t>-MapReduce</w:t>
            </w:r>
            <w:r>
              <w:rPr>
                <w:rFonts w:hint="eastAsia"/>
                <w:sz w:val="22"/>
              </w:rPr>
              <w:t>的</w:t>
            </w:r>
            <w:r>
              <w:rPr>
                <w:rFonts w:hint="eastAsia"/>
                <w:sz w:val="22"/>
              </w:rPr>
              <w:t>example</w:t>
            </w:r>
            <w:r>
              <w:rPr>
                <w:rFonts w:hint="eastAsia"/>
                <w:sz w:val="22"/>
              </w:rPr>
              <w:t>函数</w:t>
            </w:r>
          </w:p>
        </w:tc>
      </w:tr>
      <w:tr w:rsidR="00FA4189" w:rsidRPr="00781D1E" w:rsidTr="005873EE">
        <w:trPr>
          <w:trHeight w:val="78"/>
        </w:trPr>
        <w:tc>
          <w:tcPr>
            <w:tcW w:w="1923" w:type="dxa"/>
            <w:vMerge/>
          </w:tcPr>
          <w:p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5216" w:type="dxa"/>
          </w:tcPr>
          <w:p w:rsidR="00FA4189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测试命令</w:t>
            </w:r>
            <w:r>
              <w:rPr>
                <w:rFonts w:hint="eastAsia"/>
                <w:sz w:val="22"/>
              </w:rPr>
              <w:t>start-all.sh</w:t>
            </w:r>
          </w:p>
        </w:tc>
      </w:tr>
      <w:tr w:rsidR="00FA4189" w:rsidRPr="00781D1E" w:rsidTr="00FA4189">
        <w:trPr>
          <w:trHeight w:val="289"/>
        </w:trPr>
        <w:tc>
          <w:tcPr>
            <w:tcW w:w="1923" w:type="dxa"/>
            <w:vMerge/>
          </w:tcPr>
          <w:p w:rsidR="00FA4189" w:rsidRPr="00781D1E" w:rsidRDefault="00FA4189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FA4189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Postcondition</w:t>
            </w:r>
          </w:p>
          <w:p w:rsidR="00FA4189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:rsidR="00FA4189" w:rsidRPr="00781D1E" w:rsidRDefault="00A65351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环境配置成功而且完整</w:t>
            </w:r>
          </w:p>
        </w:tc>
      </w:tr>
      <w:tr w:rsidR="00781D1E" w:rsidRPr="00781D1E" w:rsidTr="005873EE">
        <w:trPr>
          <w:trHeight w:val="421"/>
        </w:trPr>
        <w:tc>
          <w:tcPr>
            <w:tcW w:w="1923" w:type="dxa"/>
            <w:vMerge w:val="restart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Specific Alternative Flows</w:t>
            </w:r>
          </w:p>
          <w:p w:rsidR="00781D1E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781D1E" w:rsidRPr="00781D1E" w:rsidRDefault="00781D1E">
            <w:pPr>
              <w:rPr>
                <w:sz w:val="22"/>
              </w:rPr>
            </w:pPr>
            <w:r w:rsidRPr="00781D1E">
              <w:rPr>
                <w:sz w:val="22"/>
              </w:rPr>
              <w:t xml:space="preserve">RFS </w:t>
            </w:r>
            <w:r w:rsidR="00A65351">
              <w:rPr>
                <w:sz w:val="22"/>
              </w:rPr>
              <w:t>3</w:t>
            </w:r>
            <w:r w:rsidR="00A65351">
              <w:rPr>
                <w:rFonts w:hint="eastAsia"/>
                <w:sz w:val="22"/>
              </w:rPr>
              <w:t>,4,5</w:t>
            </w:r>
          </w:p>
        </w:tc>
      </w:tr>
      <w:tr w:rsidR="00781D1E" w:rsidRPr="00781D1E" w:rsidTr="005873EE">
        <w:trPr>
          <w:trHeight w:val="231"/>
        </w:trPr>
        <w:tc>
          <w:tcPr>
            <w:tcW w:w="1923" w:type="dxa"/>
            <w:vMerge/>
          </w:tcPr>
          <w:p w:rsidR="00781D1E" w:rsidRPr="00781D1E" w:rsidRDefault="00781D1E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781D1E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 w:rsidR="00A65351">
              <w:rPr>
                <w:rFonts w:hint="eastAsia"/>
                <w:sz w:val="22"/>
              </w:rPr>
              <w:t>的程序无法正常运行</w:t>
            </w:r>
          </w:p>
        </w:tc>
      </w:tr>
      <w:tr w:rsidR="00781D1E" w:rsidRPr="00781D1E" w:rsidTr="005873EE">
        <w:trPr>
          <w:trHeight w:val="143"/>
        </w:trPr>
        <w:tc>
          <w:tcPr>
            <w:tcW w:w="1923" w:type="dxa"/>
            <w:vMerge/>
          </w:tcPr>
          <w:p w:rsidR="00781D1E" w:rsidRPr="00781D1E" w:rsidRDefault="00781D1E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781D1E" w:rsidRPr="00781D1E" w:rsidTr="005873EE">
        <w:trPr>
          <w:trHeight w:val="142"/>
        </w:trPr>
        <w:tc>
          <w:tcPr>
            <w:tcW w:w="1923" w:type="dxa"/>
            <w:vMerge/>
          </w:tcPr>
          <w:p w:rsidR="00781D1E" w:rsidRPr="00781D1E" w:rsidRDefault="00781D1E" w:rsidP="00781D1E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781D1E" w:rsidRPr="00781D1E" w:rsidRDefault="00781D1E" w:rsidP="00781D1E">
            <w:pPr>
              <w:rPr>
                <w:sz w:val="22"/>
              </w:rPr>
            </w:pPr>
            <w:r w:rsidRPr="00781D1E">
              <w:rPr>
                <w:sz w:val="22"/>
              </w:rPr>
              <w:t>Postcondition</w:t>
            </w:r>
          </w:p>
          <w:p w:rsidR="00781D1E" w:rsidRPr="00781D1E" w:rsidRDefault="00FA4189" w:rsidP="00781D1E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:rsidR="00781D1E" w:rsidRPr="00781D1E" w:rsidRDefault="00FA4189" w:rsidP="00781D1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Hadoop</w:t>
            </w:r>
            <w:r w:rsidR="00A65351">
              <w:rPr>
                <w:rFonts w:hint="eastAsia"/>
                <w:sz w:val="22"/>
              </w:rPr>
              <w:t>环境</w:t>
            </w:r>
            <w:r>
              <w:rPr>
                <w:rFonts w:hint="eastAsia"/>
                <w:sz w:val="22"/>
              </w:rPr>
              <w:t>安装</w:t>
            </w:r>
            <w:r w:rsidR="00A65351">
              <w:rPr>
                <w:rFonts w:hint="eastAsia"/>
                <w:sz w:val="22"/>
              </w:rPr>
              <w:t>和配置失败</w:t>
            </w:r>
          </w:p>
        </w:tc>
      </w:tr>
    </w:tbl>
    <w:p w:rsidR="00A83B6B" w:rsidRPr="001A0B72" w:rsidRDefault="00A83B6B" w:rsidP="00E23DEA">
      <w:pPr>
        <w:pStyle w:val="3"/>
      </w:pPr>
      <w:bookmarkStart w:id="97" w:name="_Toc451371071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测试用例所需工时</w:t>
      </w:r>
      <w:bookmarkEnd w:id="9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737"/>
        <w:gridCol w:w="4394"/>
        <w:gridCol w:w="1843"/>
      </w:tblGrid>
      <w:tr w:rsidR="00A83B6B" w:rsidTr="00A83B6B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6B" w:rsidRDefault="00A83B6B" w:rsidP="00A83B6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A83B6B" w:rsidTr="00A83B6B">
        <w:tc>
          <w:tcPr>
            <w:tcW w:w="1923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部署</w:t>
            </w:r>
          </w:p>
        </w:tc>
      </w:tr>
      <w:tr w:rsidR="00A83B6B" w:rsidTr="00A83B6B">
        <w:tc>
          <w:tcPr>
            <w:tcW w:w="1923" w:type="dxa"/>
            <w:vMerge w:val="restart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A83B6B" w:rsidRDefault="00A83B6B" w:rsidP="00A83B6B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lastRenderedPageBreak/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5131" w:type="dxa"/>
            <w:gridSpan w:val="2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Steps</w:t>
            </w:r>
          </w:p>
        </w:tc>
        <w:tc>
          <w:tcPr>
            <w:tcW w:w="1843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A83B6B" w:rsidTr="00A83B6B">
        <w:trPr>
          <w:trHeight w:val="81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737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394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获取</w:t>
            </w:r>
            <w:r>
              <w:rPr>
                <w:sz w:val="22"/>
              </w:rPr>
              <w:t>Hadoop</w:t>
            </w:r>
            <w:r>
              <w:rPr>
                <w:sz w:val="22"/>
              </w:rPr>
              <w:t>的安装包</w:t>
            </w:r>
          </w:p>
        </w:tc>
        <w:tc>
          <w:tcPr>
            <w:tcW w:w="1843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0.2</w:t>
            </w: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737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394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在指定的数台虚拟机中安装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集群</w:t>
            </w:r>
          </w:p>
        </w:tc>
        <w:tc>
          <w:tcPr>
            <w:tcW w:w="1843" w:type="dxa"/>
          </w:tcPr>
          <w:p w:rsidR="00A83B6B" w:rsidRDefault="00A83B6B" w:rsidP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737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394" w:type="dxa"/>
          </w:tcPr>
          <w:p w:rsidR="00A83B6B" w:rsidRDefault="00A83B6B" w:rsidP="00A83B6B">
            <w:pPr>
              <w:rPr>
                <w:sz w:val="22"/>
              </w:rPr>
            </w:pPr>
            <w:r w:rsidRPr="006C39D4">
              <w:rPr>
                <w:rFonts w:hint="eastAsia"/>
                <w:sz w:val="22"/>
              </w:rPr>
              <w:t>修改</w:t>
            </w:r>
            <w:r w:rsidRPr="006C39D4">
              <w:rPr>
                <w:rFonts w:hint="eastAsia"/>
                <w:sz w:val="22"/>
              </w:rPr>
              <w:t>Hadoop</w:t>
            </w:r>
            <w:r w:rsidRPr="006C39D4">
              <w:rPr>
                <w:rFonts w:hint="eastAsia"/>
                <w:sz w:val="22"/>
              </w:rPr>
              <w:t>中的配置文件以符合测试需求（如</w:t>
            </w:r>
            <w:r w:rsidRPr="006C39D4">
              <w:rPr>
                <w:rFonts w:hint="eastAsia"/>
                <w:sz w:val="22"/>
              </w:rPr>
              <w:t>host</w:t>
            </w:r>
            <w:r w:rsidRPr="006C39D4">
              <w:rPr>
                <w:rFonts w:hint="eastAsia"/>
                <w:sz w:val="22"/>
              </w:rPr>
              <w:t>）</w:t>
            </w:r>
          </w:p>
        </w:tc>
        <w:tc>
          <w:tcPr>
            <w:tcW w:w="1843" w:type="dxa"/>
          </w:tcPr>
          <w:p w:rsidR="00A83B6B" w:rsidRDefault="00A83B6B" w:rsidP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737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394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sz w:val="22"/>
              </w:rPr>
              <w:t>-MapReduce</w:t>
            </w:r>
            <w:r>
              <w:rPr>
                <w:rFonts w:hint="eastAsia"/>
                <w:sz w:val="22"/>
              </w:rPr>
              <w:t>的</w:t>
            </w:r>
            <w:r>
              <w:rPr>
                <w:rFonts w:hint="eastAsia"/>
                <w:sz w:val="22"/>
              </w:rPr>
              <w:t>example</w:t>
            </w:r>
            <w:r>
              <w:rPr>
                <w:rFonts w:hint="eastAsia"/>
                <w:sz w:val="22"/>
              </w:rPr>
              <w:t>函数</w:t>
            </w:r>
          </w:p>
        </w:tc>
        <w:tc>
          <w:tcPr>
            <w:tcW w:w="1843" w:type="dxa"/>
          </w:tcPr>
          <w:p w:rsidR="00A83B6B" w:rsidRDefault="00A83B6B" w:rsidP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0.3</w:t>
            </w: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737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4394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测试命令</w:t>
            </w:r>
            <w:r>
              <w:rPr>
                <w:rFonts w:hint="eastAsia"/>
                <w:sz w:val="22"/>
              </w:rPr>
              <w:t>start-all.sh</w:t>
            </w:r>
          </w:p>
        </w:tc>
        <w:tc>
          <w:tcPr>
            <w:tcW w:w="1843" w:type="dxa"/>
          </w:tcPr>
          <w:p w:rsidR="00A83B6B" w:rsidRDefault="00A83B6B" w:rsidP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</w:tr>
      <w:tr w:rsidR="00A83B6B" w:rsidTr="00A83B6B">
        <w:tc>
          <w:tcPr>
            <w:tcW w:w="1923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2.6</w:t>
            </w:r>
          </w:p>
        </w:tc>
      </w:tr>
    </w:tbl>
    <w:p w:rsidR="00FA4189" w:rsidRDefault="00FA4189" w:rsidP="00FA4189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98" w:name="_Toc451371072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2</w:t>
      </w:r>
      <w:r w:rsidR="0008132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.3</w:t>
      </w:r>
      <w:ins w:id="99" w:author="Zorrot UI" w:date="2016-05-25T22:07:00Z">
        <w:r w:rsidR="00FB794A">
          <w:rPr>
            <w:rFonts w:asciiTheme="majorHAnsi" w:eastAsiaTheme="majorEastAsia" w:hAnsiTheme="majorHAnsi" w:cstheme="majorBidi"/>
            <w:b/>
            <w:bCs/>
            <w:sz w:val="32"/>
            <w:szCs w:val="32"/>
          </w:rPr>
          <w:t xml:space="preserve"> </w:t>
        </w:r>
      </w:ins>
      <w:ins w:id="100" w:author="Zorrot UI" w:date="2016-05-25T22:08:00Z">
        <w:r w:rsidR="00FB794A">
          <w:rPr>
            <w:rFonts w:asciiTheme="majorHAnsi" w:eastAsiaTheme="majorEastAsia" w:hAnsiTheme="majorHAnsi" w:cstheme="majorBidi"/>
            <w:b/>
            <w:bCs/>
            <w:sz w:val="32"/>
            <w:szCs w:val="32"/>
          </w:rPr>
          <w:t>编译</w:t>
        </w:r>
      </w:ins>
      <w:del w:id="101" w:author="Zorrot UI" w:date="2016-05-25T22:07:00Z">
        <w:r w:rsidRPr="00FA4189" w:rsidDel="00FB794A">
          <w:rPr>
            <w:rFonts w:hint="eastAsia"/>
          </w:rPr>
          <w:delText xml:space="preserve"> </w:delText>
        </w:r>
        <w:r w:rsidRPr="00FA4189" w:rsidDel="00FB794A">
          <w:rPr>
            <w:rFonts w:asciiTheme="majorHAnsi" w:eastAsiaTheme="majorEastAsia" w:hAnsiTheme="majorHAnsi" w:cstheme="majorBidi" w:hint="eastAsia"/>
            <w:b/>
            <w:bCs/>
            <w:sz w:val="32"/>
            <w:szCs w:val="32"/>
          </w:rPr>
          <w:delText>Maven</w:delText>
        </w:r>
        <w:r w:rsidRPr="00FA4189" w:rsidDel="00FB794A">
          <w:rPr>
            <w:rFonts w:asciiTheme="majorHAnsi" w:eastAsiaTheme="majorEastAsia" w:hAnsiTheme="majorHAnsi" w:cstheme="majorBidi" w:hint="eastAsia"/>
            <w:b/>
            <w:bCs/>
            <w:sz w:val="32"/>
            <w:szCs w:val="32"/>
          </w:rPr>
          <w:delText>部署</w:delText>
        </w:r>
      </w:del>
      <w:bookmarkEnd w:id="98"/>
      <w:ins w:id="102" w:author="Zorrot UI" w:date="2016-05-25T22:07:00Z">
        <w:r w:rsidR="00FB794A">
          <w:rPr>
            <w:rFonts w:asciiTheme="majorHAnsi" w:eastAsiaTheme="majorEastAsia" w:hAnsiTheme="majorHAnsi" w:cstheme="majorBidi" w:hint="eastAsia"/>
            <w:b/>
            <w:bCs/>
            <w:sz w:val="32"/>
            <w:szCs w:val="32"/>
          </w:rPr>
          <w:t>测试</w:t>
        </w:r>
      </w:ins>
    </w:p>
    <w:p w:rsidR="00111650" w:rsidRPr="00111650" w:rsidRDefault="00FA4189" w:rsidP="00FA4189">
      <w:pPr>
        <w:keepNext/>
        <w:keepLines/>
        <w:spacing w:before="260" w:after="260" w:line="416" w:lineRule="auto"/>
        <w:outlineLvl w:val="1"/>
        <w:rPr>
          <w:b/>
          <w:bCs/>
          <w:sz w:val="32"/>
          <w:szCs w:val="32"/>
        </w:rPr>
      </w:pPr>
      <w:bookmarkStart w:id="103" w:name="_Toc451371073"/>
      <w:r>
        <w:rPr>
          <w:b/>
          <w:bCs/>
          <w:sz w:val="32"/>
          <w:szCs w:val="32"/>
        </w:rPr>
        <w:t>2</w:t>
      </w:r>
      <w:r w:rsidR="0008132F">
        <w:rPr>
          <w:rFonts w:hint="eastAsia"/>
          <w:b/>
          <w:bCs/>
          <w:sz w:val="32"/>
          <w:szCs w:val="32"/>
        </w:rPr>
        <w:t>.3.1</w:t>
      </w:r>
      <w:r w:rsidR="00111650" w:rsidRPr="00111650">
        <w:rPr>
          <w:rFonts w:hint="eastAsia"/>
          <w:b/>
          <w:bCs/>
          <w:sz w:val="32"/>
          <w:szCs w:val="32"/>
        </w:rPr>
        <w:t>测试策略</w:t>
      </w:r>
      <w:r w:rsidR="00111650" w:rsidRPr="00111650">
        <w:rPr>
          <w:b/>
          <w:bCs/>
          <w:sz w:val="32"/>
          <w:szCs w:val="32"/>
        </w:rPr>
        <w:t>描述</w:t>
      </w:r>
      <w:bookmarkEnd w:id="103"/>
    </w:p>
    <w:p w:rsidR="00111650" w:rsidRPr="00111650" w:rsidRDefault="00111650" w:rsidP="004E3788">
      <w:pPr>
        <w:ind w:firstLineChars="200" w:firstLine="480"/>
      </w:pPr>
      <w:r w:rsidRPr="00111650">
        <w:rPr>
          <w:rFonts w:hint="eastAsia"/>
        </w:rPr>
        <w:t>用例</w:t>
      </w:r>
      <w:r w:rsidRPr="00111650">
        <w:t>的目的是</w:t>
      </w:r>
      <w:r w:rsidR="00FA4189">
        <w:rPr>
          <w:rFonts w:hint="eastAsia"/>
        </w:rPr>
        <w:t>测试</w:t>
      </w:r>
      <w:r w:rsidR="00FA4189">
        <w:rPr>
          <w:rFonts w:hint="eastAsia"/>
        </w:rPr>
        <w:t>Maven</w:t>
      </w:r>
      <w:r w:rsidR="00FA4189">
        <w:rPr>
          <w:rFonts w:hint="eastAsia"/>
        </w:rPr>
        <w:t>开发工具是否能够正常工作</w:t>
      </w:r>
      <w:r w:rsidRPr="00111650">
        <w:t>。正常情况下，</w:t>
      </w:r>
      <w:r w:rsidR="00FA4189">
        <w:rPr>
          <w:rFonts w:hint="eastAsia"/>
        </w:rPr>
        <w:t>Maven</w:t>
      </w:r>
      <w:r w:rsidR="00FA4189">
        <w:rPr>
          <w:rFonts w:hint="eastAsia"/>
        </w:rPr>
        <w:t>能够完成</w:t>
      </w:r>
      <w:r w:rsidR="00FA4189">
        <w:rPr>
          <w:rFonts w:hint="eastAsia"/>
        </w:rPr>
        <w:t>Hadoop</w:t>
      </w:r>
      <w:r w:rsidR="00FA4189">
        <w:rPr>
          <w:rFonts w:hint="eastAsia"/>
        </w:rPr>
        <w:t>源码的编译</w:t>
      </w:r>
      <w:r w:rsidRPr="00111650">
        <w:t>；</w:t>
      </w:r>
      <w:r w:rsidRPr="00111650">
        <w:rPr>
          <w:rFonts w:hint="eastAsia"/>
        </w:rPr>
        <w:t>失败情况</w:t>
      </w:r>
      <w:r w:rsidRPr="00111650">
        <w:t>下，</w:t>
      </w:r>
      <w:r w:rsidR="00FA4189">
        <w:rPr>
          <w:rFonts w:hint="eastAsia"/>
        </w:rPr>
        <w:t>编译</w:t>
      </w:r>
      <w:r w:rsidR="00FA4189">
        <w:t>过程会抛出异常</w:t>
      </w:r>
      <w:r w:rsidRPr="00111650">
        <w:t>。</w:t>
      </w:r>
    </w:p>
    <w:p w:rsidR="00111650" w:rsidRPr="00111650" w:rsidRDefault="00A65351" w:rsidP="0008132F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104" w:name="_Toc451371074"/>
      <w:r>
        <w:rPr>
          <w:b/>
          <w:bCs/>
          <w:sz w:val="32"/>
          <w:szCs w:val="32"/>
        </w:rPr>
        <w:t>3</w:t>
      </w:r>
      <w:r w:rsidR="0008132F">
        <w:rPr>
          <w:rFonts w:hint="eastAsia"/>
          <w:b/>
          <w:bCs/>
          <w:sz w:val="32"/>
          <w:szCs w:val="32"/>
        </w:rPr>
        <w:t>.3.2</w:t>
      </w:r>
      <w:r w:rsidR="00111650" w:rsidRPr="00111650">
        <w:rPr>
          <w:rFonts w:hint="eastAsia"/>
          <w:b/>
          <w:bCs/>
          <w:sz w:val="32"/>
          <w:szCs w:val="32"/>
        </w:rPr>
        <w:t>测试用例</w:t>
      </w:r>
      <w:bookmarkEnd w:id="104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111650" w:rsidRPr="00111650" w:rsidTr="005873EE">
        <w:tc>
          <w:tcPr>
            <w:tcW w:w="8897" w:type="dxa"/>
            <w:gridSpan w:val="3"/>
          </w:tcPr>
          <w:p w:rsidR="00111650" w:rsidRPr="00111650" w:rsidRDefault="00111650" w:rsidP="00111650">
            <w:pPr>
              <w:jc w:val="center"/>
              <w:rPr>
                <w:b/>
                <w:sz w:val="22"/>
              </w:rPr>
            </w:pPr>
            <w:r w:rsidRPr="00111650">
              <w:rPr>
                <w:b/>
                <w:sz w:val="22"/>
              </w:rPr>
              <w:t>Test Case Specification</w:t>
            </w:r>
          </w:p>
        </w:tc>
      </w:tr>
      <w:tr w:rsidR="00111650" w:rsidRPr="00111650" w:rsidTr="005873EE">
        <w:tc>
          <w:tcPr>
            <w:tcW w:w="1923" w:type="dxa"/>
          </w:tcPr>
          <w:p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111650" w:rsidRPr="00111650" w:rsidRDefault="00A65351" w:rsidP="001116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编译测试</w:t>
            </w:r>
          </w:p>
        </w:tc>
      </w:tr>
      <w:tr w:rsidR="00111650" w:rsidRPr="00111650" w:rsidTr="005873EE">
        <w:tc>
          <w:tcPr>
            <w:tcW w:w="1923" w:type="dxa"/>
          </w:tcPr>
          <w:p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Brief</w:t>
            </w:r>
            <w:r w:rsidRPr="00111650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测试</w:t>
            </w:r>
            <w:r w:rsidR="00FA4189">
              <w:rPr>
                <w:rFonts w:hint="eastAsia"/>
                <w:sz w:val="22"/>
              </w:rPr>
              <w:t>Maven</w:t>
            </w:r>
            <w:r w:rsidR="00FA4189">
              <w:rPr>
                <w:sz w:val="22"/>
              </w:rPr>
              <w:t>是否能够编译</w:t>
            </w:r>
            <w:r w:rsidRPr="00111650">
              <w:rPr>
                <w:sz w:val="22"/>
              </w:rPr>
              <w:t>；</w:t>
            </w:r>
          </w:p>
        </w:tc>
      </w:tr>
      <w:tr w:rsidR="00111650" w:rsidRPr="00111650" w:rsidTr="005873EE">
        <w:tc>
          <w:tcPr>
            <w:tcW w:w="1923" w:type="dxa"/>
          </w:tcPr>
          <w:p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111650" w:rsidRPr="00111650" w:rsidRDefault="00FA4189" w:rsidP="001116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完成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集群的搭建</w:t>
            </w:r>
          </w:p>
        </w:tc>
      </w:tr>
      <w:tr w:rsidR="00111650" w:rsidRPr="00111650" w:rsidTr="005873EE">
        <w:tc>
          <w:tcPr>
            <w:tcW w:w="1923" w:type="dxa"/>
          </w:tcPr>
          <w:p w:rsidR="00111650" w:rsidRPr="00111650" w:rsidRDefault="00403110" w:rsidP="00111650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sz w:val="22"/>
              </w:rPr>
              <w:t>测试员</w:t>
            </w:r>
          </w:p>
        </w:tc>
      </w:tr>
      <w:tr w:rsidR="00111650" w:rsidRPr="00111650" w:rsidTr="005873EE">
        <w:tc>
          <w:tcPr>
            <w:tcW w:w="1923" w:type="dxa"/>
          </w:tcPr>
          <w:p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None</w:t>
            </w:r>
          </w:p>
        </w:tc>
      </w:tr>
      <w:tr w:rsidR="00403110" w:rsidRPr="00111650" w:rsidTr="005873EE">
        <w:tc>
          <w:tcPr>
            <w:tcW w:w="1923" w:type="dxa"/>
            <w:vMerge w:val="restart"/>
          </w:tcPr>
          <w:p w:rsidR="00403110" w:rsidRPr="00111650" w:rsidRDefault="0040311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Basic Flow</w:t>
            </w:r>
          </w:p>
          <w:p w:rsidR="00403110" w:rsidRPr="00111650" w:rsidRDefault="0040311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(</w:t>
            </w:r>
            <w:r w:rsidRPr="00111650">
              <w:rPr>
                <w:sz w:val="22"/>
              </w:rPr>
              <w:t>Test</w:t>
            </w:r>
            <w:r w:rsidRPr="00111650">
              <w:rPr>
                <w:rFonts w:hint="eastAsia"/>
                <w:sz w:val="22"/>
              </w:rPr>
              <w:t>)</w:t>
            </w:r>
          </w:p>
          <w:p w:rsidR="00403110" w:rsidRPr="00111650" w:rsidRDefault="00403110" w:rsidP="00111650">
            <w:pPr>
              <w:rPr>
                <w:sz w:val="22"/>
              </w:rPr>
            </w:pPr>
          </w:p>
        </w:tc>
        <w:tc>
          <w:tcPr>
            <w:tcW w:w="6974" w:type="dxa"/>
            <w:gridSpan w:val="2"/>
          </w:tcPr>
          <w:p w:rsidR="00403110" w:rsidRPr="00111650" w:rsidRDefault="0040311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Steps</w:t>
            </w:r>
          </w:p>
        </w:tc>
      </w:tr>
      <w:tr w:rsidR="00403110" w:rsidRPr="00111650" w:rsidTr="005873EE">
        <w:tc>
          <w:tcPr>
            <w:tcW w:w="1923" w:type="dxa"/>
            <w:vMerge/>
          </w:tcPr>
          <w:p w:rsidR="00403110" w:rsidRPr="00111650" w:rsidRDefault="0040311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03110" w:rsidRPr="00111650" w:rsidRDefault="0040311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403110" w:rsidRPr="00111650" w:rsidRDefault="0040311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下载</w:t>
            </w:r>
            <w:r>
              <w:rPr>
                <w:rFonts w:hint="eastAsia"/>
                <w:sz w:val="22"/>
              </w:rPr>
              <w:t>Maven</w:t>
            </w:r>
            <w:r>
              <w:rPr>
                <w:sz w:val="22"/>
              </w:rPr>
              <w:t>3.3.9</w:t>
            </w:r>
            <w:r w:rsidRPr="00111650">
              <w:rPr>
                <w:sz w:val="22"/>
              </w:rPr>
              <w:t>；</w:t>
            </w:r>
          </w:p>
        </w:tc>
      </w:tr>
      <w:tr w:rsidR="00403110" w:rsidRPr="00111650" w:rsidTr="005873EE">
        <w:tc>
          <w:tcPr>
            <w:tcW w:w="1923" w:type="dxa"/>
            <w:vMerge/>
          </w:tcPr>
          <w:p w:rsidR="00403110" w:rsidRPr="00111650" w:rsidRDefault="0040311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03110" w:rsidRPr="00111650" w:rsidRDefault="00403110" w:rsidP="00111650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403110" w:rsidRPr="00111650" w:rsidRDefault="00A65351" w:rsidP="001116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</w:t>
            </w:r>
            <w:r>
              <w:rPr>
                <w:rFonts w:hint="eastAsia"/>
                <w:sz w:val="22"/>
              </w:rPr>
              <w:t>Linux</w:t>
            </w:r>
            <w:r>
              <w:rPr>
                <w:rFonts w:hint="eastAsia"/>
                <w:sz w:val="22"/>
              </w:rPr>
              <w:t>环境下打开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源码</w:t>
            </w:r>
          </w:p>
        </w:tc>
      </w:tr>
      <w:tr w:rsidR="00403110" w:rsidRPr="00111650" w:rsidTr="005873EE">
        <w:trPr>
          <w:trHeight w:val="78"/>
        </w:trPr>
        <w:tc>
          <w:tcPr>
            <w:tcW w:w="1923" w:type="dxa"/>
            <w:vMerge/>
          </w:tcPr>
          <w:p w:rsidR="00403110" w:rsidRPr="00111650" w:rsidRDefault="0040311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03110" w:rsidRPr="00111650" w:rsidRDefault="00403110" w:rsidP="00111650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216" w:type="dxa"/>
          </w:tcPr>
          <w:p w:rsidR="00403110" w:rsidRPr="00111650" w:rsidRDefault="00403110" w:rsidP="0040311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测试编译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源码。</w:t>
            </w:r>
          </w:p>
        </w:tc>
      </w:tr>
      <w:tr w:rsidR="00403110" w:rsidRPr="00111650" w:rsidTr="005873EE">
        <w:trPr>
          <w:trHeight w:val="157"/>
        </w:trPr>
        <w:tc>
          <w:tcPr>
            <w:tcW w:w="1923" w:type="dxa"/>
            <w:vMerge/>
          </w:tcPr>
          <w:p w:rsidR="00403110" w:rsidRPr="00111650" w:rsidRDefault="0040311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03110" w:rsidRPr="00111650" w:rsidRDefault="00403110" w:rsidP="00111650">
            <w:pPr>
              <w:rPr>
                <w:sz w:val="22"/>
              </w:rPr>
            </w:pPr>
            <w:r w:rsidRPr="00111650">
              <w:rPr>
                <w:rFonts w:hint="eastAsia"/>
                <w:sz w:val="22"/>
              </w:rPr>
              <w:t>Postcondition</w:t>
            </w:r>
          </w:p>
          <w:p w:rsidR="00403110" w:rsidRPr="00111650" w:rsidRDefault="00403110" w:rsidP="00403110">
            <w:pPr>
              <w:rPr>
                <w:sz w:val="22"/>
              </w:rPr>
            </w:pPr>
            <w:r w:rsidRPr="00111650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:rsidR="00403110" w:rsidRPr="00111650" w:rsidRDefault="00403110" w:rsidP="00111650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Maven</w:t>
            </w:r>
            <w:r w:rsidR="00A65351">
              <w:rPr>
                <w:rFonts w:hint="eastAsia"/>
                <w:sz w:val="22"/>
              </w:rPr>
              <w:t>环境</w:t>
            </w:r>
            <w:r>
              <w:rPr>
                <w:rFonts w:hint="eastAsia"/>
                <w:sz w:val="22"/>
              </w:rPr>
              <w:t>搭建成功</w:t>
            </w:r>
            <w:r w:rsidR="00A65351">
              <w:rPr>
                <w:rFonts w:hint="eastAsia"/>
                <w:sz w:val="22"/>
              </w:rPr>
              <w:t>，</w:t>
            </w:r>
            <w:r w:rsidR="00A65351">
              <w:rPr>
                <w:sz w:val="22"/>
              </w:rPr>
              <w:t>能够成功编译</w:t>
            </w:r>
            <w:r w:rsidR="00A65351">
              <w:rPr>
                <w:rFonts w:hint="eastAsia"/>
                <w:sz w:val="22"/>
              </w:rPr>
              <w:t>。</w:t>
            </w:r>
          </w:p>
        </w:tc>
      </w:tr>
      <w:tr w:rsidR="00111650" w:rsidRPr="00111650" w:rsidTr="005873EE">
        <w:trPr>
          <w:trHeight w:val="421"/>
        </w:trPr>
        <w:tc>
          <w:tcPr>
            <w:tcW w:w="1923" w:type="dxa"/>
            <w:vMerge w:val="restart"/>
          </w:tcPr>
          <w:p w:rsidR="00111650" w:rsidRPr="00111650" w:rsidRDefault="00111650" w:rsidP="00111650">
            <w:pPr>
              <w:rPr>
                <w:sz w:val="22"/>
              </w:rPr>
            </w:pPr>
            <w:r w:rsidRPr="00111650">
              <w:rPr>
                <w:sz w:val="22"/>
              </w:rPr>
              <w:t xml:space="preserve">Specific Alternative </w:t>
            </w:r>
            <w:r w:rsidRPr="00111650">
              <w:rPr>
                <w:sz w:val="22"/>
              </w:rPr>
              <w:lastRenderedPageBreak/>
              <w:t>Flows</w:t>
            </w:r>
          </w:p>
          <w:p w:rsidR="00111650" w:rsidRPr="00111650" w:rsidRDefault="00E43B43" w:rsidP="00111650">
            <w:pPr>
              <w:rPr>
                <w:sz w:val="22"/>
              </w:rPr>
            </w:pPr>
            <w:r w:rsidRPr="00111650">
              <w:rPr>
                <w:sz w:val="22"/>
              </w:rPr>
              <w:t>(Test)</w:t>
            </w:r>
          </w:p>
        </w:tc>
        <w:tc>
          <w:tcPr>
            <w:tcW w:w="6974" w:type="dxa"/>
            <w:gridSpan w:val="2"/>
          </w:tcPr>
          <w:p w:rsidR="00111650" w:rsidRPr="00111650" w:rsidRDefault="00111650" w:rsidP="00111650">
            <w:pPr>
              <w:ind w:left="110" w:hangingChars="50" w:hanging="110"/>
              <w:rPr>
                <w:sz w:val="22"/>
              </w:rPr>
            </w:pPr>
            <w:r w:rsidRPr="00111650">
              <w:rPr>
                <w:sz w:val="22"/>
              </w:rPr>
              <w:lastRenderedPageBreak/>
              <w:t>RFS 3</w:t>
            </w:r>
          </w:p>
        </w:tc>
      </w:tr>
      <w:tr w:rsidR="00111650" w:rsidRPr="00111650" w:rsidTr="005873EE">
        <w:trPr>
          <w:trHeight w:val="231"/>
        </w:trPr>
        <w:tc>
          <w:tcPr>
            <w:tcW w:w="1923" w:type="dxa"/>
            <w:vMerge/>
          </w:tcPr>
          <w:p w:rsidR="00111650" w:rsidRPr="00111650" w:rsidRDefault="0011165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111650" w:rsidRPr="00111650" w:rsidRDefault="00111650" w:rsidP="00111650">
            <w:pPr>
              <w:ind w:left="110" w:hangingChars="50" w:hanging="110"/>
              <w:rPr>
                <w:sz w:val="22"/>
              </w:rPr>
            </w:pPr>
            <w:r w:rsidRPr="00111650"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111650" w:rsidRPr="00111650" w:rsidRDefault="00403110" w:rsidP="00111650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编译</w:t>
            </w:r>
            <w:r w:rsidR="00A65351">
              <w:rPr>
                <w:sz w:val="22"/>
              </w:rPr>
              <w:t>不通过</w:t>
            </w:r>
          </w:p>
        </w:tc>
      </w:tr>
      <w:tr w:rsidR="00111650" w:rsidRPr="00111650" w:rsidTr="005873EE">
        <w:trPr>
          <w:trHeight w:val="143"/>
        </w:trPr>
        <w:tc>
          <w:tcPr>
            <w:tcW w:w="1923" w:type="dxa"/>
            <w:vMerge/>
          </w:tcPr>
          <w:p w:rsidR="00111650" w:rsidRPr="00111650" w:rsidRDefault="0011165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111650" w:rsidRPr="00111650" w:rsidRDefault="00111650" w:rsidP="00111650">
            <w:pPr>
              <w:ind w:left="110" w:hangingChars="50" w:hanging="110"/>
              <w:rPr>
                <w:sz w:val="22"/>
              </w:rPr>
            </w:pPr>
            <w:r w:rsidRPr="00111650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111650" w:rsidRPr="00111650" w:rsidRDefault="00A65351" w:rsidP="00111650">
            <w:pPr>
              <w:ind w:left="110" w:hangingChars="50" w:hanging="110"/>
              <w:rPr>
                <w:sz w:val="22"/>
              </w:rPr>
            </w:pPr>
            <w:r w:rsidRPr="00E23DEA">
              <w:rPr>
                <w:color w:val="FF0000"/>
                <w:sz w:val="22"/>
              </w:rPr>
              <w:t>ABORT</w:t>
            </w:r>
          </w:p>
        </w:tc>
      </w:tr>
      <w:tr w:rsidR="00111650" w:rsidRPr="00111650" w:rsidTr="005873EE">
        <w:trPr>
          <w:trHeight w:val="142"/>
        </w:trPr>
        <w:tc>
          <w:tcPr>
            <w:tcW w:w="1923" w:type="dxa"/>
            <w:vMerge/>
          </w:tcPr>
          <w:p w:rsidR="00111650" w:rsidRPr="00111650" w:rsidRDefault="00111650" w:rsidP="0011165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111650" w:rsidRPr="00111650" w:rsidRDefault="00111650" w:rsidP="00111650">
            <w:pPr>
              <w:ind w:left="110" w:hangingChars="50" w:hanging="110"/>
              <w:rPr>
                <w:sz w:val="22"/>
              </w:rPr>
            </w:pPr>
            <w:r w:rsidRPr="00111650">
              <w:rPr>
                <w:sz w:val="22"/>
              </w:rPr>
              <w:t>Postcondition</w:t>
            </w:r>
          </w:p>
          <w:p w:rsidR="00111650" w:rsidRPr="00111650" w:rsidRDefault="00111650" w:rsidP="00403110">
            <w:pPr>
              <w:ind w:left="110" w:hangingChars="50" w:hanging="110"/>
              <w:rPr>
                <w:sz w:val="22"/>
              </w:rPr>
            </w:pPr>
            <w:r w:rsidRPr="00111650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:rsidR="00111650" w:rsidRPr="00111650" w:rsidRDefault="00403110" w:rsidP="001116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Maven</w:t>
            </w:r>
            <w:r w:rsidR="00A65351">
              <w:rPr>
                <w:rFonts w:hint="eastAsia"/>
                <w:sz w:val="22"/>
              </w:rPr>
              <w:t>环境</w:t>
            </w:r>
            <w:r w:rsidR="00A65351">
              <w:rPr>
                <w:sz w:val="22"/>
              </w:rPr>
              <w:t>搭建不完全或者失败</w:t>
            </w:r>
            <w:r w:rsidR="00FC4018">
              <w:rPr>
                <w:rFonts w:hint="eastAsia"/>
                <w:sz w:val="22"/>
              </w:rPr>
              <w:t>，</w:t>
            </w:r>
            <w:r w:rsidR="00FC4018">
              <w:rPr>
                <w:sz w:val="22"/>
              </w:rPr>
              <w:t>或缺少</w:t>
            </w:r>
            <w:r w:rsidR="00FC4018">
              <w:rPr>
                <w:sz w:val="22"/>
              </w:rPr>
              <w:t>Hadoop</w:t>
            </w:r>
            <w:r w:rsidR="00FC4018">
              <w:rPr>
                <w:sz w:val="22"/>
              </w:rPr>
              <w:t>源码安装依赖</w:t>
            </w:r>
          </w:p>
        </w:tc>
      </w:tr>
    </w:tbl>
    <w:p w:rsidR="00A83B6B" w:rsidRPr="00111650" w:rsidRDefault="00A83B6B" w:rsidP="00A83B6B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105" w:name="_Toc451371075"/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.3.</w:t>
      </w:r>
      <w:r>
        <w:rPr>
          <w:b/>
          <w:bCs/>
          <w:sz w:val="32"/>
          <w:szCs w:val="32"/>
        </w:rPr>
        <w:t>3</w:t>
      </w:r>
      <w:r w:rsidRPr="00111650">
        <w:rPr>
          <w:rFonts w:hint="eastAsia"/>
          <w:b/>
          <w:bCs/>
          <w:sz w:val="32"/>
          <w:szCs w:val="32"/>
        </w:rPr>
        <w:t>测试用例</w:t>
      </w:r>
      <w:r>
        <w:rPr>
          <w:rFonts w:hint="eastAsia"/>
          <w:b/>
          <w:bCs/>
          <w:sz w:val="32"/>
          <w:szCs w:val="32"/>
        </w:rPr>
        <w:t>所需工时</w:t>
      </w:r>
      <w:bookmarkEnd w:id="10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A83B6B" w:rsidTr="00A83B6B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6B" w:rsidRDefault="00A83B6B" w:rsidP="00A83B6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A83B6B" w:rsidTr="00A83B6B">
        <w:tc>
          <w:tcPr>
            <w:tcW w:w="1923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sz w:val="22"/>
              </w:rPr>
            </w:pPr>
            <w:r w:rsidRPr="00FA4189">
              <w:rPr>
                <w:rFonts w:hint="eastAsia"/>
                <w:sz w:val="22"/>
              </w:rPr>
              <w:t>Maven</w:t>
            </w:r>
            <w:r w:rsidRPr="00FA4189">
              <w:rPr>
                <w:rFonts w:hint="eastAsia"/>
                <w:sz w:val="22"/>
              </w:rPr>
              <w:t>部署</w:t>
            </w:r>
          </w:p>
        </w:tc>
      </w:tr>
      <w:tr w:rsidR="00A83B6B" w:rsidTr="00A83B6B">
        <w:tc>
          <w:tcPr>
            <w:tcW w:w="1923" w:type="dxa"/>
            <w:vMerge w:val="restart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A83B6B" w:rsidRDefault="00A83B6B" w:rsidP="00A83B6B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4989" w:type="dxa"/>
            <w:gridSpan w:val="2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1985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A83B6B" w:rsidTr="00A83B6B">
        <w:trPr>
          <w:trHeight w:val="81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下载</w:t>
            </w:r>
            <w:r>
              <w:rPr>
                <w:rFonts w:hint="eastAsia"/>
                <w:sz w:val="22"/>
              </w:rPr>
              <w:t>Maven</w:t>
            </w:r>
            <w:r>
              <w:rPr>
                <w:sz w:val="22"/>
              </w:rPr>
              <w:t>3.3.9</w:t>
            </w:r>
          </w:p>
        </w:tc>
        <w:tc>
          <w:tcPr>
            <w:tcW w:w="1985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0.2</w:t>
            </w: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 w:rsidRPr="00241992">
              <w:rPr>
                <w:rFonts w:hint="eastAsia"/>
                <w:sz w:val="22"/>
              </w:rPr>
              <w:t>在</w:t>
            </w:r>
            <w:r w:rsidRPr="00241992">
              <w:rPr>
                <w:rFonts w:hint="eastAsia"/>
                <w:sz w:val="22"/>
              </w:rPr>
              <w:t>Linux</w:t>
            </w:r>
            <w:r w:rsidRPr="00241992">
              <w:rPr>
                <w:rFonts w:hint="eastAsia"/>
                <w:sz w:val="22"/>
              </w:rPr>
              <w:t>环境下打开</w:t>
            </w:r>
            <w:r w:rsidRPr="00241992">
              <w:rPr>
                <w:rFonts w:hint="eastAsia"/>
                <w:sz w:val="22"/>
              </w:rPr>
              <w:t>Hadoop</w:t>
            </w:r>
            <w:r w:rsidRPr="00241992">
              <w:rPr>
                <w:rFonts w:hint="eastAsia"/>
                <w:sz w:val="22"/>
              </w:rPr>
              <w:t>源码</w:t>
            </w:r>
          </w:p>
        </w:tc>
        <w:tc>
          <w:tcPr>
            <w:tcW w:w="1985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测试编译</w:t>
            </w:r>
            <w:r>
              <w:rPr>
                <w:rFonts w:hint="eastAsia"/>
                <w:sz w:val="22"/>
              </w:rPr>
              <w:t>hadoop</w:t>
            </w:r>
            <w:r>
              <w:rPr>
                <w:rFonts w:hint="eastAsia"/>
                <w:sz w:val="22"/>
              </w:rPr>
              <w:t>源码。</w:t>
            </w:r>
          </w:p>
        </w:tc>
        <w:tc>
          <w:tcPr>
            <w:tcW w:w="1985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A83B6B" w:rsidTr="00A83B6B">
        <w:tc>
          <w:tcPr>
            <w:tcW w:w="1923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1.3</w:t>
            </w:r>
          </w:p>
        </w:tc>
      </w:tr>
    </w:tbl>
    <w:p w:rsidR="00111650" w:rsidRPr="00111650" w:rsidRDefault="00111650" w:rsidP="00111650"/>
    <w:p w:rsidR="008469AD" w:rsidRDefault="00E43B43" w:rsidP="00E43B43">
      <w:pPr>
        <w:pStyle w:val="1"/>
      </w:pPr>
      <w:bookmarkStart w:id="106" w:name="_Toc451371076"/>
      <w:r>
        <w:rPr>
          <w:rFonts w:hint="eastAsia"/>
        </w:rPr>
        <w:t>3</w:t>
      </w:r>
      <w:r w:rsidR="008469AD">
        <w:rPr>
          <w:rFonts w:hint="eastAsia"/>
        </w:rPr>
        <w:t>实现</w:t>
      </w:r>
      <w:r w:rsidR="008469AD">
        <w:t>需求模块</w:t>
      </w:r>
      <w:bookmarkEnd w:id="106"/>
    </w:p>
    <w:p w:rsidR="008469AD" w:rsidRDefault="00E43B43" w:rsidP="008469AD">
      <w:pPr>
        <w:pStyle w:val="2"/>
      </w:pPr>
      <w:bookmarkStart w:id="107" w:name="_Toc451371077"/>
      <w:r>
        <w:rPr>
          <w:rFonts w:hint="eastAsia"/>
        </w:rPr>
        <w:t>3</w:t>
      </w:r>
      <w:r w:rsidR="008469AD">
        <w:rPr>
          <w:rFonts w:hint="eastAsia"/>
        </w:rPr>
        <w:t>.1</w:t>
      </w:r>
      <w:ins w:id="108" w:author="Zorrot UI" w:date="2016-05-25T22:08:00Z">
        <w:r w:rsidR="00FB794A" w:rsidRPr="00FB794A">
          <w:t xml:space="preserve"> </w:t>
        </w:r>
        <w:r w:rsidR="00FB794A">
          <w:t>Python</w:t>
        </w:r>
        <w:r w:rsidR="00FB794A">
          <w:t>爬虫测试</w:t>
        </w:r>
      </w:ins>
      <w:del w:id="109" w:author="Zorrot UI" w:date="2016-05-25T22:08:00Z">
        <w:r w:rsidDel="00FB794A">
          <w:rPr>
            <w:rFonts w:hint="eastAsia"/>
          </w:rPr>
          <w:delText>数据爬取</w:delText>
        </w:r>
      </w:del>
      <w:bookmarkEnd w:id="107"/>
    </w:p>
    <w:p w:rsidR="008469AD" w:rsidRDefault="00E43B43" w:rsidP="008469AD">
      <w:pPr>
        <w:pStyle w:val="3"/>
      </w:pPr>
      <w:bookmarkStart w:id="110" w:name="_Toc451371078"/>
      <w:r>
        <w:rPr>
          <w:rFonts w:hint="eastAsia"/>
        </w:rPr>
        <w:t>3</w:t>
      </w:r>
      <w:r w:rsidR="008469AD">
        <w:rPr>
          <w:rFonts w:hint="eastAsia"/>
        </w:rPr>
        <w:t>.1.1</w:t>
      </w:r>
      <w:r w:rsidR="008469AD">
        <w:rPr>
          <w:rFonts w:hint="eastAsia"/>
        </w:rPr>
        <w:t>测试策略</w:t>
      </w:r>
      <w:r w:rsidR="008469AD">
        <w:t>描述</w:t>
      </w:r>
      <w:bookmarkEnd w:id="110"/>
    </w:p>
    <w:p w:rsidR="008469AD" w:rsidRDefault="00E43B43" w:rsidP="008469AD">
      <w:pPr>
        <w:ind w:firstLineChars="200" w:firstLine="480"/>
      </w:pPr>
      <w:r>
        <w:t>本次测试的目的是验证</w:t>
      </w:r>
      <w:r>
        <w:t>python</w:t>
      </w:r>
      <w:r>
        <w:t>爬取的数据是否正确而且完整</w:t>
      </w:r>
      <w:r w:rsidR="008469AD">
        <w:t>。</w:t>
      </w:r>
      <w:r>
        <w:t>正常情况下抓取的数据应该按照关键词</w:t>
      </w:r>
      <w:r w:rsidR="00A65351">
        <w:rPr>
          <w:rFonts w:hint="eastAsia"/>
        </w:rPr>
        <w:t>-</w:t>
      </w:r>
      <w:r>
        <w:t>属性</w:t>
      </w:r>
      <w:r w:rsidR="00A65351">
        <w:t>的格式</w:t>
      </w:r>
      <w:r w:rsidR="00A65351">
        <w:rPr>
          <w:rFonts w:hint="eastAsia"/>
        </w:rPr>
        <w:t>，如</w:t>
      </w:r>
      <w:r w:rsidR="00A65351">
        <w:rPr>
          <w:rFonts w:hint="eastAsia"/>
        </w:rPr>
        <w:t>[</w:t>
      </w:r>
      <w:r w:rsidR="00A65351">
        <w:t>pic</w:t>
      </w:r>
      <w:r w:rsidR="00A65351">
        <w:rPr>
          <w:rFonts w:hint="eastAsia"/>
        </w:rPr>
        <w:t>]</w:t>
      </w:r>
      <w:r w:rsidR="00A65351">
        <w:t xml:space="preserve"> = ”4333”</w:t>
      </w:r>
      <w:r w:rsidR="00A65351">
        <w:rPr>
          <w:rFonts w:hint="eastAsia"/>
        </w:rPr>
        <w:t>，</w:t>
      </w:r>
      <w:r>
        <w:t>进行</w:t>
      </w:r>
      <w:r w:rsidR="00A65351">
        <w:t>完整的</w:t>
      </w:r>
      <w:r>
        <w:t>输出</w:t>
      </w:r>
      <w:r>
        <w:rPr>
          <w:rFonts w:hint="eastAsia"/>
        </w:rPr>
        <w:t>。</w:t>
      </w:r>
      <w:r>
        <w:t>异常情况下会出现数据的缺省</w:t>
      </w:r>
      <w:r w:rsidR="00A65351">
        <w:rPr>
          <w:rFonts w:hint="eastAsia"/>
        </w:rPr>
        <w:t>，</w:t>
      </w:r>
      <w:r w:rsidR="00A65351">
        <w:t>如</w:t>
      </w:r>
      <w:r w:rsidR="00A65351">
        <w:rPr>
          <w:rFonts w:hint="eastAsia"/>
        </w:rPr>
        <w:t>[</w:t>
      </w:r>
      <w:r w:rsidR="00A65351">
        <w:t>CPU</w:t>
      </w:r>
      <w:r w:rsidR="00A65351">
        <w:t>型号</w:t>
      </w:r>
      <w:r w:rsidR="00A65351">
        <w:rPr>
          <w:rFonts w:hint="eastAsia"/>
        </w:rPr>
        <w:t>]</w:t>
      </w:r>
      <w:r w:rsidR="00A65351">
        <w:t xml:space="preserve"> </w:t>
      </w:r>
      <w:r w:rsidR="00A65351">
        <w:rPr>
          <w:rFonts w:hint="eastAsia"/>
        </w:rPr>
        <w:t>=</w:t>
      </w:r>
      <w:r w:rsidR="00A65351">
        <w:t xml:space="preserve"> ””</w:t>
      </w:r>
      <w:r w:rsidR="00A65351">
        <w:rPr>
          <w:rFonts w:hint="eastAsia"/>
        </w:rPr>
        <w:t>。</w:t>
      </w:r>
    </w:p>
    <w:p w:rsidR="008469AD" w:rsidRPr="0038273F" w:rsidRDefault="00A83B6B" w:rsidP="008469AD">
      <w:pPr>
        <w:pStyle w:val="3"/>
      </w:pPr>
      <w:bookmarkStart w:id="111" w:name="_Toc451371079"/>
      <w:r>
        <w:t>3</w:t>
      </w:r>
      <w:r w:rsidR="008469AD">
        <w:rPr>
          <w:rFonts w:hint="eastAsia"/>
        </w:rPr>
        <w:t>.1.2</w:t>
      </w:r>
      <w:r w:rsidR="008469AD">
        <w:rPr>
          <w:rFonts w:hint="eastAsia"/>
        </w:rPr>
        <w:t>测试用例</w:t>
      </w:r>
      <w:bookmarkEnd w:id="11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702C9A" w:rsidRPr="00702C9A" w:rsidTr="005873EE">
        <w:tc>
          <w:tcPr>
            <w:tcW w:w="8897" w:type="dxa"/>
            <w:gridSpan w:val="3"/>
          </w:tcPr>
          <w:p w:rsidR="00702C9A" w:rsidRPr="00122B51" w:rsidRDefault="00702C9A" w:rsidP="00702C9A">
            <w:pPr>
              <w:tabs>
                <w:tab w:val="left" w:pos="5550"/>
              </w:tabs>
              <w:jc w:val="center"/>
              <w:rPr>
                <w:b/>
                <w:sz w:val="22"/>
              </w:rPr>
            </w:pPr>
            <w:r w:rsidRPr="00122B51">
              <w:rPr>
                <w:b/>
                <w:sz w:val="22"/>
              </w:rPr>
              <w:t>Test Case Specification</w:t>
            </w:r>
          </w:p>
        </w:tc>
      </w:tr>
      <w:tr w:rsidR="00702C9A" w:rsidRPr="00702C9A" w:rsidTr="005873EE">
        <w:tc>
          <w:tcPr>
            <w:tcW w:w="1923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702C9A" w:rsidRPr="00122B51" w:rsidRDefault="00E43B43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E43B43">
              <w:rPr>
                <w:rFonts w:hint="eastAsia"/>
                <w:sz w:val="22"/>
              </w:rPr>
              <w:t>数据爬取</w:t>
            </w:r>
            <w:r w:rsidR="00702C9A" w:rsidRPr="00122B51">
              <w:rPr>
                <w:rFonts w:hint="eastAsia"/>
                <w:sz w:val="22"/>
              </w:rPr>
              <w:t>测试</w:t>
            </w:r>
          </w:p>
        </w:tc>
      </w:tr>
      <w:tr w:rsidR="00702C9A" w:rsidRPr="00702C9A" w:rsidTr="005873EE">
        <w:tc>
          <w:tcPr>
            <w:tcW w:w="1923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lastRenderedPageBreak/>
              <w:t>Brief</w:t>
            </w:r>
            <w:r w:rsidRPr="00122B51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测试</w:t>
            </w:r>
            <w:r w:rsidR="00E43B43">
              <w:rPr>
                <w:rFonts w:hint="eastAsia"/>
                <w:sz w:val="22"/>
              </w:rPr>
              <w:t>爬取数据的正确性</w:t>
            </w:r>
          </w:p>
        </w:tc>
      </w:tr>
      <w:tr w:rsidR="00702C9A" w:rsidRPr="00702C9A" w:rsidTr="005873EE">
        <w:tc>
          <w:tcPr>
            <w:tcW w:w="1923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702C9A" w:rsidRPr="00122B51" w:rsidRDefault="00E43B43" w:rsidP="00E43B43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Python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.5</w:t>
            </w:r>
            <w:r>
              <w:rPr>
                <w:rFonts w:hint="eastAsia"/>
                <w:sz w:val="22"/>
              </w:rPr>
              <w:t>安装成功</w:t>
            </w:r>
          </w:p>
        </w:tc>
      </w:tr>
      <w:tr w:rsidR="00702C9A" w:rsidRPr="00702C9A" w:rsidTr="005873EE">
        <w:tc>
          <w:tcPr>
            <w:tcW w:w="1923" w:type="dxa"/>
          </w:tcPr>
          <w:p w:rsidR="00702C9A" w:rsidRPr="00122B51" w:rsidRDefault="00E43B43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测试员</w:t>
            </w:r>
          </w:p>
        </w:tc>
      </w:tr>
      <w:tr w:rsidR="00702C9A" w:rsidRPr="00702C9A" w:rsidTr="005873EE">
        <w:tc>
          <w:tcPr>
            <w:tcW w:w="1923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None</w:t>
            </w:r>
          </w:p>
        </w:tc>
      </w:tr>
      <w:tr w:rsidR="00702C9A" w:rsidRPr="00702C9A" w:rsidTr="005873EE">
        <w:tc>
          <w:tcPr>
            <w:tcW w:w="1923" w:type="dxa"/>
            <w:vMerge w:val="restart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Basic Flow</w:t>
            </w:r>
          </w:p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(</w:t>
            </w:r>
            <w:r w:rsidR="005564C1">
              <w:rPr>
                <w:sz w:val="22"/>
              </w:rPr>
              <w:t>Test</w:t>
            </w:r>
            <w:r w:rsidRPr="00122B51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Steps</w:t>
            </w:r>
          </w:p>
        </w:tc>
      </w:tr>
      <w:tr w:rsidR="00702C9A" w:rsidRPr="00702C9A" w:rsidTr="005873EE">
        <w:tc>
          <w:tcPr>
            <w:tcW w:w="1923" w:type="dxa"/>
            <w:vMerge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702C9A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确定需要抓取的网页地址</w:t>
            </w:r>
            <w:ins w:id="112" w:author="Zorrot UI" w:date="2016-05-25T21:14:00Z">
              <w:r w:rsidR="00CB5E7C">
                <w:rPr>
                  <w:rFonts w:hint="eastAsia"/>
                  <w:sz w:val="22"/>
                </w:rPr>
                <w:t>，观察网页是否能正常登陆</w:t>
              </w:r>
            </w:ins>
          </w:p>
        </w:tc>
      </w:tr>
      <w:tr w:rsidR="00702C9A" w:rsidRPr="00702C9A" w:rsidTr="005873EE">
        <w:tc>
          <w:tcPr>
            <w:tcW w:w="1923" w:type="dxa"/>
            <w:vMerge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702C9A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运行</w:t>
            </w:r>
            <w:r>
              <w:rPr>
                <w:rFonts w:hint="eastAsia"/>
                <w:sz w:val="22"/>
              </w:rPr>
              <w:t>python</w:t>
            </w:r>
            <w:r>
              <w:rPr>
                <w:rFonts w:hint="eastAsia"/>
                <w:sz w:val="22"/>
              </w:rPr>
              <w:t>爬虫文件</w:t>
            </w:r>
            <w:ins w:id="113" w:author="Zorrot UI" w:date="2016-05-25T21:15:00Z">
              <w:r w:rsidR="00CB5E7C">
                <w:rPr>
                  <w:rFonts w:hint="eastAsia"/>
                  <w:sz w:val="22"/>
                </w:rPr>
                <w:t>，观察运行情况</w:t>
              </w:r>
            </w:ins>
          </w:p>
        </w:tc>
      </w:tr>
      <w:tr w:rsidR="00702C9A" w:rsidRPr="00702C9A" w:rsidTr="005873EE">
        <w:tc>
          <w:tcPr>
            <w:tcW w:w="1923" w:type="dxa"/>
            <w:vMerge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702C9A" w:rsidRPr="00122B51" w:rsidRDefault="00FC4018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人工查看数据爬取结果，并抽样检查</w:t>
            </w:r>
            <w:ins w:id="114" w:author="Zorrot UI" w:date="2016-05-25T21:15:00Z">
              <w:r w:rsidR="00CB5E7C">
                <w:rPr>
                  <w:rFonts w:hint="eastAsia"/>
                  <w:sz w:val="22"/>
                </w:rPr>
                <w:t>结果。</w:t>
              </w:r>
            </w:ins>
          </w:p>
        </w:tc>
      </w:tr>
      <w:tr w:rsidR="00702C9A" w:rsidRPr="00702C9A" w:rsidTr="005873EE">
        <w:trPr>
          <w:trHeight w:val="157"/>
        </w:trPr>
        <w:tc>
          <w:tcPr>
            <w:tcW w:w="1923" w:type="dxa"/>
            <w:vMerge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Postcondition</w:t>
            </w:r>
          </w:p>
          <w:p w:rsidR="00702C9A" w:rsidRPr="00122B51" w:rsidRDefault="00702C9A" w:rsidP="005564C1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:rsidR="00702C9A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数据爬取结果正确</w:t>
            </w:r>
          </w:p>
        </w:tc>
      </w:tr>
      <w:tr w:rsidR="00CB5E7C" w:rsidRPr="00122B51" w:rsidTr="00F83F99">
        <w:trPr>
          <w:trHeight w:val="421"/>
          <w:ins w:id="115" w:author="Zorrot UI" w:date="2016-05-25T21:15:00Z"/>
        </w:trPr>
        <w:tc>
          <w:tcPr>
            <w:tcW w:w="1923" w:type="dxa"/>
            <w:vMerge w:val="restart"/>
          </w:tcPr>
          <w:p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116" w:author="Zorrot UI" w:date="2016-05-25T21:15:00Z"/>
                <w:sz w:val="22"/>
              </w:rPr>
            </w:pPr>
            <w:ins w:id="117" w:author="Zorrot UI" w:date="2016-05-25T21:15:00Z">
              <w:r w:rsidRPr="00122B51">
                <w:rPr>
                  <w:sz w:val="22"/>
                </w:rPr>
                <w:t>Specific Alternative Flows</w:t>
              </w:r>
            </w:ins>
          </w:p>
          <w:p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118" w:author="Zorrot UI" w:date="2016-05-25T21:15:00Z"/>
                <w:sz w:val="22"/>
              </w:rPr>
            </w:pPr>
            <w:ins w:id="119" w:author="Zorrot UI" w:date="2016-05-25T21:15:00Z">
              <w:r>
                <w:rPr>
                  <w:sz w:val="22"/>
                </w:rPr>
                <w:t>(Test</w:t>
              </w:r>
              <w:r w:rsidRPr="00122B51">
                <w:rPr>
                  <w:sz w:val="22"/>
                </w:rPr>
                <w:t>)</w:t>
              </w:r>
            </w:ins>
          </w:p>
        </w:tc>
        <w:tc>
          <w:tcPr>
            <w:tcW w:w="6974" w:type="dxa"/>
            <w:gridSpan w:val="2"/>
          </w:tcPr>
          <w:p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120" w:author="Zorrot UI" w:date="2016-05-25T21:15:00Z"/>
                <w:sz w:val="22"/>
              </w:rPr>
            </w:pPr>
            <w:ins w:id="121" w:author="Zorrot UI" w:date="2016-05-25T21:15:00Z">
              <w:r w:rsidRPr="00122B51">
                <w:rPr>
                  <w:sz w:val="22"/>
                </w:rPr>
                <w:t xml:space="preserve">RFS </w:t>
              </w:r>
              <w:r>
                <w:rPr>
                  <w:sz w:val="22"/>
                </w:rPr>
                <w:t>3</w:t>
              </w:r>
            </w:ins>
          </w:p>
        </w:tc>
      </w:tr>
      <w:tr w:rsidR="00CB5E7C" w:rsidRPr="00122B51" w:rsidTr="00F83F99">
        <w:trPr>
          <w:trHeight w:val="231"/>
          <w:ins w:id="122" w:author="Zorrot UI" w:date="2016-05-25T21:15:00Z"/>
        </w:trPr>
        <w:tc>
          <w:tcPr>
            <w:tcW w:w="1923" w:type="dxa"/>
            <w:vMerge/>
          </w:tcPr>
          <w:p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123" w:author="Zorrot UI" w:date="2016-05-25T21:15:00Z"/>
                <w:sz w:val="22"/>
              </w:rPr>
            </w:pPr>
          </w:p>
        </w:tc>
        <w:tc>
          <w:tcPr>
            <w:tcW w:w="1758" w:type="dxa"/>
          </w:tcPr>
          <w:p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124" w:author="Zorrot UI" w:date="2016-05-25T21:15:00Z"/>
                <w:sz w:val="22"/>
              </w:rPr>
            </w:pPr>
            <w:ins w:id="125" w:author="Zorrot UI" w:date="2016-05-25T21:15:00Z">
              <w:r w:rsidRPr="00122B51">
                <w:rPr>
                  <w:sz w:val="22"/>
                </w:rPr>
                <w:t>1</w:t>
              </w:r>
            </w:ins>
          </w:p>
        </w:tc>
        <w:tc>
          <w:tcPr>
            <w:tcW w:w="5216" w:type="dxa"/>
          </w:tcPr>
          <w:p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126" w:author="Zorrot UI" w:date="2016-05-25T21:15:00Z"/>
                <w:sz w:val="22"/>
              </w:rPr>
            </w:pPr>
            <w:ins w:id="127" w:author="Zorrot UI" w:date="2016-05-25T21:15:00Z">
              <w:r>
                <w:rPr>
                  <w:rFonts w:hint="eastAsia"/>
                  <w:sz w:val="22"/>
                </w:rPr>
                <w:t>数据</w:t>
              </w:r>
              <w:r>
                <w:rPr>
                  <w:sz w:val="22"/>
                </w:rPr>
                <w:t>发生了缺省或者出现异常标签</w:t>
              </w:r>
            </w:ins>
          </w:p>
        </w:tc>
      </w:tr>
      <w:tr w:rsidR="00CB5E7C" w:rsidRPr="00122B51" w:rsidTr="00F83F99">
        <w:trPr>
          <w:trHeight w:val="143"/>
          <w:ins w:id="128" w:author="Zorrot UI" w:date="2016-05-25T21:15:00Z"/>
        </w:trPr>
        <w:tc>
          <w:tcPr>
            <w:tcW w:w="1923" w:type="dxa"/>
            <w:vMerge/>
          </w:tcPr>
          <w:p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129" w:author="Zorrot UI" w:date="2016-05-25T21:15:00Z"/>
                <w:sz w:val="22"/>
              </w:rPr>
            </w:pPr>
          </w:p>
        </w:tc>
        <w:tc>
          <w:tcPr>
            <w:tcW w:w="1758" w:type="dxa"/>
          </w:tcPr>
          <w:p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130" w:author="Zorrot UI" w:date="2016-05-25T21:15:00Z"/>
                <w:sz w:val="22"/>
              </w:rPr>
            </w:pPr>
            <w:ins w:id="131" w:author="Zorrot UI" w:date="2016-05-25T21:15:00Z">
              <w:r w:rsidRPr="00122B51">
                <w:rPr>
                  <w:sz w:val="22"/>
                </w:rPr>
                <w:t>2</w:t>
              </w:r>
            </w:ins>
          </w:p>
        </w:tc>
        <w:tc>
          <w:tcPr>
            <w:tcW w:w="5216" w:type="dxa"/>
          </w:tcPr>
          <w:p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132" w:author="Zorrot UI" w:date="2016-05-25T21:15:00Z"/>
                <w:sz w:val="22"/>
              </w:rPr>
            </w:pPr>
            <w:ins w:id="133" w:author="Zorrot UI" w:date="2016-05-25T21:15:00Z">
              <w:r w:rsidRPr="003B58B4">
                <w:rPr>
                  <w:rFonts w:hint="eastAsia"/>
                  <w:color w:val="FF0000"/>
                  <w:sz w:val="22"/>
                </w:rPr>
                <w:t>ABORT</w:t>
              </w:r>
            </w:ins>
          </w:p>
        </w:tc>
      </w:tr>
      <w:tr w:rsidR="00CB5E7C" w:rsidRPr="00122B51" w:rsidTr="00F83F99">
        <w:trPr>
          <w:trHeight w:val="142"/>
          <w:ins w:id="134" w:author="Zorrot UI" w:date="2016-05-25T21:15:00Z"/>
        </w:trPr>
        <w:tc>
          <w:tcPr>
            <w:tcW w:w="1923" w:type="dxa"/>
            <w:vMerge/>
          </w:tcPr>
          <w:p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135" w:author="Zorrot UI" w:date="2016-05-25T21:15:00Z"/>
                <w:sz w:val="22"/>
              </w:rPr>
            </w:pPr>
          </w:p>
        </w:tc>
        <w:tc>
          <w:tcPr>
            <w:tcW w:w="1758" w:type="dxa"/>
          </w:tcPr>
          <w:p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136" w:author="Zorrot UI" w:date="2016-05-25T21:15:00Z"/>
                <w:sz w:val="22"/>
              </w:rPr>
            </w:pPr>
            <w:ins w:id="137" w:author="Zorrot UI" w:date="2016-05-25T21:15:00Z">
              <w:r w:rsidRPr="00122B51">
                <w:rPr>
                  <w:sz w:val="22"/>
                </w:rPr>
                <w:t>Postcondition</w:t>
              </w:r>
            </w:ins>
          </w:p>
          <w:p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138" w:author="Zorrot UI" w:date="2016-05-25T21:15:00Z"/>
                <w:sz w:val="22"/>
              </w:rPr>
            </w:pPr>
            <w:ins w:id="139" w:author="Zorrot UI" w:date="2016-05-25T21:15:00Z">
              <w:r w:rsidRPr="00122B51">
                <w:rPr>
                  <w:sz w:val="22"/>
                </w:rPr>
                <w:t>(Test)</w:t>
              </w:r>
            </w:ins>
          </w:p>
        </w:tc>
        <w:tc>
          <w:tcPr>
            <w:tcW w:w="5216" w:type="dxa"/>
          </w:tcPr>
          <w:p w:rsidR="00CB5E7C" w:rsidRPr="00122B51" w:rsidRDefault="00CB5E7C" w:rsidP="00F83F99">
            <w:pPr>
              <w:tabs>
                <w:tab w:val="left" w:pos="5550"/>
              </w:tabs>
              <w:jc w:val="left"/>
              <w:rPr>
                <w:ins w:id="140" w:author="Zorrot UI" w:date="2016-05-25T21:15:00Z"/>
                <w:sz w:val="22"/>
              </w:rPr>
            </w:pPr>
            <w:ins w:id="141" w:author="Zorrot UI" w:date="2016-05-25T21:15:00Z">
              <w:r>
                <w:rPr>
                  <w:rFonts w:hint="eastAsia"/>
                  <w:sz w:val="22"/>
                </w:rPr>
                <w:t>爬取的数据难以处理，爬取失败</w:t>
              </w:r>
            </w:ins>
          </w:p>
        </w:tc>
      </w:tr>
      <w:tr w:rsidR="00702C9A" w:rsidRPr="00702C9A" w:rsidTr="005873EE">
        <w:trPr>
          <w:trHeight w:val="421"/>
        </w:trPr>
        <w:tc>
          <w:tcPr>
            <w:tcW w:w="1923" w:type="dxa"/>
            <w:vMerge w:val="restart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Specific Alternative Flows</w:t>
            </w:r>
          </w:p>
          <w:p w:rsidR="00702C9A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(Test</w:t>
            </w:r>
            <w:r w:rsidR="00702C9A" w:rsidRPr="00122B51">
              <w:rPr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702C9A" w:rsidRPr="00122B51" w:rsidRDefault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 xml:space="preserve">RFS </w:t>
            </w:r>
            <w:del w:id="142" w:author="Zorrot UI" w:date="2016-05-25T21:15:00Z">
              <w:r w:rsidR="005564C1" w:rsidDel="00CB5E7C">
                <w:rPr>
                  <w:sz w:val="22"/>
                </w:rPr>
                <w:delText>3</w:delText>
              </w:r>
            </w:del>
            <w:ins w:id="143" w:author="Zorrot UI" w:date="2016-05-25T21:15:00Z">
              <w:r w:rsidR="00CB5E7C">
                <w:rPr>
                  <w:sz w:val="22"/>
                </w:rPr>
                <w:t>2</w:t>
              </w:r>
            </w:ins>
          </w:p>
        </w:tc>
      </w:tr>
      <w:tr w:rsidR="00702C9A" w:rsidRPr="00702C9A" w:rsidTr="005873EE">
        <w:trPr>
          <w:trHeight w:val="231"/>
        </w:trPr>
        <w:tc>
          <w:tcPr>
            <w:tcW w:w="1923" w:type="dxa"/>
            <w:vMerge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702C9A" w:rsidRPr="00122B51" w:rsidRDefault="00CB5E7C">
            <w:pPr>
              <w:tabs>
                <w:tab w:val="left" w:pos="5550"/>
              </w:tabs>
              <w:jc w:val="left"/>
              <w:rPr>
                <w:sz w:val="22"/>
              </w:rPr>
            </w:pPr>
            <w:ins w:id="144" w:author="Zorrot UI" w:date="2016-05-25T21:15:00Z">
              <w:r>
                <w:rPr>
                  <w:sz w:val="22"/>
                </w:rPr>
                <w:t>1</w:t>
              </w:r>
            </w:ins>
            <w:del w:id="145" w:author="Zorrot UI" w:date="2016-05-25T21:15:00Z">
              <w:r w:rsidR="00702C9A" w:rsidRPr="00122B51" w:rsidDel="00CB5E7C">
                <w:rPr>
                  <w:rFonts w:hint="eastAsia"/>
                  <w:sz w:val="22"/>
                </w:rPr>
                <w:delText>1</w:delText>
              </w:r>
            </w:del>
          </w:p>
        </w:tc>
        <w:tc>
          <w:tcPr>
            <w:tcW w:w="5216" w:type="dxa"/>
          </w:tcPr>
          <w:p w:rsidR="00702C9A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del w:id="146" w:author="Zorrot UI" w:date="2016-05-25T21:15:00Z">
              <w:r w:rsidDel="00CB5E7C">
                <w:rPr>
                  <w:rFonts w:hint="eastAsia"/>
                  <w:sz w:val="22"/>
                </w:rPr>
                <w:delText>数据发生了缺省或者出现异常标签</w:delText>
              </w:r>
            </w:del>
            <w:ins w:id="147" w:author="Zorrot UI" w:date="2016-05-25T21:15:00Z">
              <w:r w:rsidR="00CB5E7C">
                <w:rPr>
                  <w:rFonts w:hint="eastAsia"/>
                  <w:sz w:val="22"/>
                </w:rPr>
                <w:t>Python</w:t>
              </w:r>
              <w:r w:rsidR="00CB5E7C">
                <w:rPr>
                  <w:rFonts w:hint="eastAsia"/>
                  <w:sz w:val="22"/>
                </w:rPr>
                <w:t>运行中出现</w:t>
              </w:r>
              <w:r w:rsidR="00CB5E7C">
                <w:rPr>
                  <w:rFonts w:hint="eastAsia"/>
                  <w:sz w:val="22"/>
                </w:rPr>
                <w:t>trackback</w:t>
              </w:r>
              <w:r w:rsidR="00CB5E7C">
                <w:rPr>
                  <w:rFonts w:hint="eastAsia"/>
                  <w:sz w:val="22"/>
                </w:rPr>
                <w:t>错误</w:t>
              </w:r>
            </w:ins>
          </w:p>
        </w:tc>
      </w:tr>
      <w:tr w:rsidR="00702C9A" w:rsidRPr="00702C9A" w:rsidTr="005873EE">
        <w:trPr>
          <w:trHeight w:val="143"/>
        </w:trPr>
        <w:tc>
          <w:tcPr>
            <w:tcW w:w="1923" w:type="dxa"/>
            <w:vMerge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3B58B4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702C9A" w:rsidRPr="00702C9A" w:rsidTr="005873EE">
        <w:trPr>
          <w:trHeight w:val="142"/>
        </w:trPr>
        <w:tc>
          <w:tcPr>
            <w:tcW w:w="1923" w:type="dxa"/>
            <w:vMerge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702C9A" w:rsidRPr="00122B51" w:rsidRDefault="00702C9A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Postcondition</w:t>
            </w:r>
          </w:p>
          <w:p w:rsidR="00702C9A" w:rsidRPr="00122B51" w:rsidRDefault="00702C9A" w:rsidP="005564C1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:rsidR="00CB5E7C" w:rsidRPr="00122B51" w:rsidRDefault="005564C1" w:rsidP="00702C9A">
            <w:pPr>
              <w:tabs>
                <w:tab w:val="left" w:pos="5550"/>
              </w:tabs>
              <w:jc w:val="left"/>
              <w:rPr>
                <w:sz w:val="22"/>
              </w:rPr>
            </w:pPr>
            <w:del w:id="148" w:author="Zorrot UI" w:date="2016-05-25T21:15:00Z">
              <w:r w:rsidDel="00CB5E7C">
                <w:rPr>
                  <w:rFonts w:hint="eastAsia"/>
                  <w:sz w:val="22"/>
                </w:rPr>
                <w:delText>爬取的数据难以处理，爬取失败</w:delText>
              </w:r>
            </w:del>
            <w:ins w:id="149" w:author="Zorrot UI" w:date="2016-05-25T21:15:00Z">
              <w:r w:rsidR="00CB5E7C">
                <w:rPr>
                  <w:rFonts w:hint="eastAsia"/>
                  <w:sz w:val="22"/>
                </w:rPr>
                <w:t>爬虫程序存在没有考虑到的编写问题</w:t>
              </w:r>
            </w:ins>
          </w:p>
        </w:tc>
      </w:tr>
    </w:tbl>
    <w:p w:rsidR="00A83B6B" w:rsidRDefault="00A83B6B" w:rsidP="00A83B6B">
      <w:pPr>
        <w:pStyle w:val="3"/>
      </w:pPr>
      <w:bookmarkStart w:id="150" w:name="_Toc451371080"/>
      <w:r>
        <w:t>3</w:t>
      </w:r>
      <w:r>
        <w:rPr>
          <w:rFonts w:hint="eastAsia"/>
        </w:rPr>
        <w:t>.1.</w:t>
      </w:r>
      <w:r>
        <w:t>3</w:t>
      </w:r>
      <w:r>
        <w:rPr>
          <w:rFonts w:hint="eastAsia"/>
        </w:rPr>
        <w:t>测试用例所需工时</w:t>
      </w:r>
      <w:bookmarkEnd w:id="150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A83B6B" w:rsidTr="00A83B6B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6B" w:rsidRDefault="00A83B6B" w:rsidP="00A83B6B">
            <w:pPr>
              <w:tabs>
                <w:tab w:val="left" w:pos="555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A83B6B" w:rsidTr="00A83B6B">
        <w:tc>
          <w:tcPr>
            <w:tcW w:w="1923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sz w:val="22"/>
              </w:rPr>
            </w:pPr>
            <w:r w:rsidRPr="00E43B43">
              <w:rPr>
                <w:rFonts w:hint="eastAsia"/>
                <w:sz w:val="22"/>
              </w:rPr>
              <w:t>数据爬取</w:t>
            </w:r>
            <w:r w:rsidRPr="00122B51">
              <w:rPr>
                <w:rFonts w:hint="eastAsia"/>
                <w:sz w:val="22"/>
              </w:rPr>
              <w:t>测试</w:t>
            </w:r>
          </w:p>
        </w:tc>
      </w:tr>
      <w:tr w:rsidR="00A83B6B" w:rsidTr="00A83B6B">
        <w:tc>
          <w:tcPr>
            <w:tcW w:w="1923" w:type="dxa"/>
            <w:vMerge w:val="restart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A83B6B" w:rsidRDefault="00A83B6B" w:rsidP="00A83B6B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4989" w:type="dxa"/>
            <w:gridSpan w:val="2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1985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A83B6B" w:rsidTr="00A83B6B">
        <w:trPr>
          <w:trHeight w:val="81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确定需要抓取的网页地址</w:t>
            </w:r>
          </w:p>
        </w:tc>
        <w:tc>
          <w:tcPr>
            <w:tcW w:w="1985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0.01</w:t>
            </w: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运行</w:t>
            </w:r>
            <w:r>
              <w:rPr>
                <w:rFonts w:hint="eastAsia"/>
                <w:sz w:val="22"/>
              </w:rPr>
              <w:t>python</w:t>
            </w:r>
            <w:r>
              <w:rPr>
                <w:rFonts w:hint="eastAsia"/>
                <w:sz w:val="22"/>
              </w:rPr>
              <w:t>爬虫文件</w:t>
            </w:r>
          </w:p>
        </w:tc>
        <w:tc>
          <w:tcPr>
            <w:tcW w:w="1985" w:type="dxa"/>
          </w:tcPr>
          <w:p w:rsidR="00A83B6B" w:rsidRDefault="00A83B6B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0.01</w:t>
            </w: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人工查看数据爬取结果，并抽样检查</w:t>
            </w:r>
          </w:p>
        </w:tc>
        <w:tc>
          <w:tcPr>
            <w:tcW w:w="1985" w:type="dxa"/>
          </w:tcPr>
          <w:p w:rsidR="00A83B6B" w:rsidRDefault="00A83B6B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A83B6B" w:rsidTr="00A83B6B">
        <w:tc>
          <w:tcPr>
            <w:tcW w:w="1923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:rsidR="00A83B6B" w:rsidRDefault="00A83B6B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.0</w:t>
            </w:r>
            <w:r>
              <w:rPr>
                <w:sz w:val="22"/>
              </w:rPr>
              <w:t>2</w:t>
            </w:r>
          </w:p>
        </w:tc>
      </w:tr>
    </w:tbl>
    <w:p w:rsidR="00F537FC" w:rsidRDefault="005564C1" w:rsidP="00F537FC">
      <w:pPr>
        <w:pStyle w:val="2"/>
      </w:pPr>
      <w:bookmarkStart w:id="151" w:name="_Toc451371081"/>
      <w:r>
        <w:t>3</w:t>
      </w:r>
      <w:r w:rsidR="00F537FC">
        <w:rPr>
          <w:rFonts w:hint="eastAsia"/>
        </w:rPr>
        <w:t>.2</w:t>
      </w:r>
      <w:r>
        <w:rPr>
          <w:rFonts w:hint="eastAsia"/>
        </w:rPr>
        <w:t>数据预处理</w:t>
      </w:r>
      <w:bookmarkEnd w:id="151"/>
      <w:ins w:id="152" w:author="Zorrot UI" w:date="2016-05-25T22:08:00Z">
        <w:r w:rsidR="00FB794A">
          <w:rPr>
            <w:rFonts w:hint="eastAsia"/>
          </w:rPr>
          <w:t>测试</w:t>
        </w:r>
      </w:ins>
    </w:p>
    <w:p w:rsidR="00F537FC" w:rsidRDefault="005564C1" w:rsidP="00F537FC">
      <w:pPr>
        <w:pStyle w:val="3"/>
      </w:pPr>
      <w:bookmarkStart w:id="153" w:name="_Toc451371082"/>
      <w:r>
        <w:t>3</w:t>
      </w:r>
      <w:r w:rsidR="001D08AF">
        <w:rPr>
          <w:rFonts w:hint="eastAsia"/>
        </w:rPr>
        <w:t>.2</w:t>
      </w:r>
      <w:r w:rsidR="00F537FC">
        <w:rPr>
          <w:rFonts w:hint="eastAsia"/>
        </w:rPr>
        <w:t>.1</w:t>
      </w:r>
      <w:r w:rsidR="00F537FC">
        <w:rPr>
          <w:rFonts w:hint="eastAsia"/>
        </w:rPr>
        <w:t>测试策略</w:t>
      </w:r>
      <w:r w:rsidR="00F537FC">
        <w:t>描述</w:t>
      </w:r>
      <w:bookmarkEnd w:id="153"/>
    </w:p>
    <w:p w:rsidR="00F537FC" w:rsidRDefault="005564C1" w:rsidP="00F537FC">
      <w:pPr>
        <w:ind w:firstLineChars="200" w:firstLine="480"/>
      </w:pPr>
      <w:r>
        <w:rPr>
          <w:rFonts w:hint="eastAsia"/>
        </w:rPr>
        <w:t>本测试的目的在于</w:t>
      </w:r>
      <w:r w:rsidR="00FC4018">
        <w:rPr>
          <w:rFonts w:hint="eastAsia"/>
        </w:rPr>
        <w:t>验证预处理模块成功的将原始</w:t>
      </w:r>
      <w:r>
        <w:rPr>
          <w:rFonts w:hint="eastAsia"/>
        </w:rPr>
        <w:t>数据进行了格式化。正常情况下</w:t>
      </w:r>
      <w:r w:rsidR="00FC4018">
        <w:rPr>
          <w:rFonts w:hint="eastAsia"/>
        </w:rPr>
        <w:t>预处理程序</w:t>
      </w:r>
      <w:r>
        <w:rPr>
          <w:rFonts w:hint="eastAsia"/>
        </w:rPr>
        <w:t>应该提取出原始数据中的关键数据（如</w:t>
      </w:r>
      <w:r>
        <w:rPr>
          <w:rFonts w:hint="eastAsia"/>
        </w:rPr>
        <w:t>CPU</w:t>
      </w:r>
      <w:r>
        <w:rPr>
          <w:rFonts w:hint="eastAsia"/>
        </w:rPr>
        <w:t>，硬盘等），异常情况下出现数据缺省</w:t>
      </w:r>
      <w:r w:rsidR="00FC4018">
        <w:rPr>
          <w:rFonts w:hint="eastAsia"/>
        </w:rPr>
        <w:t>或者出现了意外的标签</w:t>
      </w:r>
      <w:r>
        <w:rPr>
          <w:rFonts w:hint="eastAsia"/>
        </w:rPr>
        <w:t>。</w:t>
      </w:r>
    </w:p>
    <w:p w:rsidR="00F537FC" w:rsidRDefault="005564C1" w:rsidP="00F537FC">
      <w:pPr>
        <w:pStyle w:val="3"/>
      </w:pPr>
      <w:bookmarkStart w:id="154" w:name="_Toc451371083"/>
      <w:r>
        <w:t>3</w:t>
      </w:r>
      <w:r w:rsidR="008E57ED">
        <w:rPr>
          <w:rFonts w:hint="eastAsia"/>
        </w:rPr>
        <w:t>.2</w:t>
      </w:r>
      <w:r w:rsidR="00F537FC">
        <w:rPr>
          <w:rFonts w:hint="eastAsia"/>
        </w:rPr>
        <w:t>.2</w:t>
      </w:r>
      <w:r w:rsidR="00F537FC">
        <w:rPr>
          <w:rFonts w:hint="eastAsia"/>
        </w:rPr>
        <w:t>测试用例</w:t>
      </w:r>
      <w:bookmarkEnd w:id="154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122B51" w:rsidRPr="00122B51" w:rsidTr="005873EE">
        <w:tc>
          <w:tcPr>
            <w:tcW w:w="8897" w:type="dxa"/>
            <w:gridSpan w:val="3"/>
          </w:tcPr>
          <w:p w:rsidR="00122B51" w:rsidRPr="00122B51" w:rsidRDefault="00122B51" w:rsidP="00122B51">
            <w:pPr>
              <w:jc w:val="center"/>
              <w:rPr>
                <w:b/>
                <w:sz w:val="22"/>
              </w:rPr>
            </w:pPr>
            <w:r w:rsidRPr="00122B51">
              <w:rPr>
                <w:b/>
                <w:sz w:val="22"/>
              </w:rPr>
              <w:t>Test Case Specification</w:t>
            </w:r>
          </w:p>
        </w:tc>
      </w:tr>
      <w:tr w:rsidR="00122B51" w:rsidRPr="00122B51" w:rsidTr="005873EE">
        <w:tc>
          <w:tcPr>
            <w:tcW w:w="1923" w:type="dxa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122B51" w:rsidRPr="00A83B6B" w:rsidRDefault="005564C1" w:rsidP="00122B51">
            <w:pPr>
              <w:rPr>
                <w:sz w:val="22"/>
              </w:rPr>
            </w:pPr>
            <w:r w:rsidRPr="00E23DEA">
              <w:rPr>
                <w:rFonts w:hint="eastAsia"/>
                <w:sz w:val="22"/>
              </w:rPr>
              <w:t>数据预处理</w:t>
            </w:r>
          </w:p>
        </w:tc>
      </w:tr>
      <w:tr w:rsidR="00122B51" w:rsidRPr="00122B51" w:rsidTr="005873EE">
        <w:tc>
          <w:tcPr>
            <w:tcW w:w="1923" w:type="dxa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Brief</w:t>
            </w:r>
            <w:r w:rsidRPr="00122B51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122B51" w:rsidRPr="00E23DEA" w:rsidRDefault="005564C1" w:rsidP="00122B51">
            <w:pPr>
              <w:rPr>
                <w:rFonts w:asciiTheme="minorEastAsia" w:hAnsiTheme="minorEastAsia"/>
                <w:sz w:val="22"/>
              </w:rPr>
            </w:pPr>
            <w:r w:rsidRPr="00E23DEA">
              <w:rPr>
                <w:rFonts w:asciiTheme="minorEastAsia" w:hAnsiTheme="minorEastAsia" w:hint="eastAsia"/>
                <w:sz w:val="22"/>
              </w:rPr>
              <w:t>将原始数据中关键的部分提取出来</w:t>
            </w:r>
          </w:p>
        </w:tc>
      </w:tr>
      <w:tr w:rsidR="00122B51" w:rsidRPr="00122B51" w:rsidTr="005873EE">
        <w:tc>
          <w:tcPr>
            <w:tcW w:w="1923" w:type="dxa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122B51" w:rsidRPr="00122B51" w:rsidRDefault="005564C1" w:rsidP="00122B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原始数据</w:t>
            </w:r>
          </w:p>
        </w:tc>
      </w:tr>
      <w:tr w:rsidR="00122B51" w:rsidRPr="00122B51" w:rsidTr="005873EE">
        <w:tc>
          <w:tcPr>
            <w:tcW w:w="1923" w:type="dxa"/>
          </w:tcPr>
          <w:p w:rsidR="00122B51" w:rsidRPr="00122B51" w:rsidRDefault="005564C1" w:rsidP="00122B51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122B51" w:rsidRPr="00122B51" w:rsidRDefault="00FC4018" w:rsidP="00122B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  <w:r>
              <w:rPr>
                <w:rFonts w:hint="eastAsia"/>
                <w:sz w:val="22"/>
              </w:rPr>
              <w:t xml:space="preserve"> </w:t>
            </w:r>
          </w:p>
        </w:tc>
      </w:tr>
      <w:tr w:rsidR="00122B51" w:rsidRPr="00122B51" w:rsidTr="005873EE">
        <w:tc>
          <w:tcPr>
            <w:tcW w:w="1923" w:type="dxa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None</w:t>
            </w:r>
          </w:p>
        </w:tc>
      </w:tr>
      <w:tr w:rsidR="00122B51" w:rsidRPr="00122B51" w:rsidTr="005873EE">
        <w:tc>
          <w:tcPr>
            <w:tcW w:w="1923" w:type="dxa"/>
            <w:vMerge w:val="restart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Basic Flow</w:t>
            </w:r>
          </w:p>
          <w:p w:rsidR="00122B51" w:rsidRPr="00122B51" w:rsidRDefault="00122B51" w:rsidP="005564C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(</w:t>
            </w:r>
            <w:r w:rsidR="005564C1">
              <w:rPr>
                <w:sz w:val="22"/>
              </w:rPr>
              <w:t>Test</w:t>
            </w:r>
            <w:r w:rsidRPr="00122B51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Steps</w:t>
            </w:r>
          </w:p>
        </w:tc>
      </w:tr>
      <w:tr w:rsidR="00122B51" w:rsidRPr="00122B51" w:rsidTr="005873EE">
        <w:tc>
          <w:tcPr>
            <w:tcW w:w="1923" w:type="dxa"/>
            <w:vMerge/>
          </w:tcPr>
          <w:p w:rsidR="00122B51" w:rsidRPr="00122B51" w:rsidRDefault="00122B51" w:rsidP="00122B51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122B51" w:rsidRPr="00122B51" w:rsidRDefault="005564C1" w:rsidP="00122B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获取原始数据的输出文件</w:t>
            </w:r>
          </w:p>
        </w:tc>
      </w:tr>
      <w:tr w:rsidR="00122B51" w:rsidRPr="00122B51" w:rsidTr="005873EE">
        <w:tc>
          <w:tcPr>
            <w:tcW w:w="1923" w:type="dxa"/>
            <w:vMerge/>
          </w:tcPr>
          <w:p w:rsidR="00122B51" w:rsidRPr="00122B51" w:rsidRDefault="00122B51" w:rsidP="00122B51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122B51" w:rsidRPr="00122B51" w:rsidRDefault="005564C1" w:rsidP="00122B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运行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环境下的预处理程序</w:t>
            </w:r>
            <w:ins w:id="155" w:author="Zorrot UI" w:date="2016-05-25T21:16:00Z">
              <w:r w:rsidR="00CB5E7C">
                <w:rPr>
                  <w:rFonts w:hint="eastAsia"/>
                  <w:sz w:val="22"/>
                </w:rPr>
                <w:t>，观察程序运行状况</w:t>
              </w:r>
            </w:ins>
          </w:p>
        </w:tc>
      </w:tr>
      <w:tr w:rsidR="00122B51" w:rsidRPr="00122B51" w:rsidTr="005873EE">
        <w:trPr>
          <w:trHeight w:val="385"/>
        </w:trPr>
        <w:tc>
          <w:tcPr>
            <w:tcW w:w="1923" w:type="dxa"/>
            <w:vMerge/>
          </w:tcPr>
          <w:p w:rsidR="00122B51" w:rsidRPr="00122B51" w:rsidRDefault="00122B51" w:rsidP="00122B51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122B51" w:rsidRPr="00122B51" w:rsidRDefault="00FC4018" w:rsidP="00122B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检查</w:t>
            </w:r>
            <w:r w:rsidR="005564C1">
              <w:rPr>
                <w:rFonts w:hint="eastAsia"/>
                <w:sz w:val="22"/>
              </w:rPr>
              <w:t>输出结果</w:t>
            </w:r>
          </w:p>
        </w:tc>
      </w:tr>
      <w:tr w:rsidR="00122B51" w:rsidRPr="00122B51" w:rsidTr="005873EE">
        <w:tc>
          <w:tcPr>
            <w:tcW w:w="1923" w:type="dxa"/>
            <w:vMerge/>
          </w:tcPr>
          <w:p w:rsidR="00122B51" w:rsidRPr="00122B51" w:rsidRDefault="00122B51" w:rsidP="00122B51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122B51" w:rsidRPr="00122B51" w:rsidRDefault="00122B51" w:rsidP="00122B51">
            <w:pPr>
              <w:rPr>
                <w:sz w:val="22"/>
              </w:rPr>
            </w:pPr>
            <w:r w:rsidRPr="00122B51">
              <w:rPr>
                <w:rFonts w:hint="eastAsia"/>
                <w:sz w:val="22"/>
              </w:rPr>
              <w:t>Postconditio</w:t>
            </w:r>
            <w:r w:rsidRPr="00122B51">
              <w:rPr>
                <w:sz w:val="22"/>
              </w:rPr>
              <w:t>n</w:t>
            </w:r>
          </w:p>
          <w:p w:rsidR="00122B51" w:rsidRPr="00122B51" w:rsidRDefault="005564C1" w:rsidP="00122B51">
            <w:pPr>
              <w:rPr>
                <w:sz w:val="22"/>
              </w:rPr>
            </w:pPr>
            <w:r>
              <w:rPr>
                <w:sz w:val="22"/>
              </w:rPr>
              <w:t>(Test</w:t>
            </w:r>
            <w:r w:rsidR="00122B51" w:rsidRPr="00122B51">
              <w:rPr>
                <w:sz w:val="22"/>
              </w:rPr>
              <w:t>)</w:t>
            </w:r>
          </w:p>
        </w:tc>
        <w:tc>
          <w:tcPr>
            <w:tcW w:w="5216" w:type="dxa"/>
          </w:tcPr>
          <w:p w:rsidR="00122B51" w:rsidRPr="00122B51" w:rsidRDefault="005564C1" w:rsidP="00122B5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数据提取成功</w:t>
            </w:r>
          </w:p>
        </w:tc>
      </w:tr>
      <w:tr w:rsidR="005564C1" w:rsidRPr="00122B51" w:rsidTr="00C974D6">
        <w:trPr>
          <w:trHeight w:val="421"/>
        </w:trPr>
        <w:tc>
          <w:tcPr>
            <w:tcW w:w="1923" w:type="dxa"/>
            <w:vMerge w:val="restart"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Specific Alternative Flows</w:t>
            </w:r>
          </w:p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(Test</w:t>
            </w:r>
            <w:r w:rsidRPr="00122B51">
              <w:rPr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 xml:space="preserve">RFS </w:t>
            </w:r>
            <w:r>
              <w:rPr>
                <w:sz w:val="22"/>
              </w:rPr>
              <w:t>3</w:t>
            </w:r>
          </w:p>
        </w:tc>
      </w:tr>
      <w:tr w:rsidR="005564C1" w:rsidRPr="00122B51" w:rsidTr="00C974D6">
        <w:trPr>
          <w:trHeight w:val="231"/>
        </w:trPr>
        <w:tc>
          <w:tcPr>
            <w:tcW w:w="1923" w:type="dxa"/>
            <w:vMerge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数据</w:t>
            </w:r>
            <w:r>
              <w:rPr>
                <w:sz w:val="22"/>
              </w:rPr>
              <w:t>发生了缺省或者出现异常标签</w:t>
            </w:r>
          </w:p>
        </w:tc>
      </w:tr>
      <w:tr w:rsidR="005564C1" w:rsidRPr="00122B51" w:rsidTr="00C974D6">
        <w:trPr>
          <w:trHeight w:val="143"/>
        </w:trPr>
        <w:tc>
          <w:tcPr>
            <w:tcW w:w="1923" w:type="dxa"/>
            <w:vMerge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3B58B4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5564C1" w:rsidRPr="00122B51" w:rsidTr="00C974D6">
        <w:trPr>
          <w:trHeight w:val="142"/>
        </w:trPr>
        <w:tc>
          <w:tcPr>
            <w:tcW w:w="1923" w:type="dxa"/>
            <w:vMerge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Postcondition</w:t>
            </w:r>
          </w:p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:rsidR="005564C1" w:rsidRPr="00122B51" w:rsidRDefault="005564C1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提取函数出现问题，提取失败</w:t>
            </w:r>
          </w:p>
        </w:tc>
      </w:tr>
    </w:tbl>
    <w:p w:rsidR="00A83B6B" w:rsidRDefault="00A83B6B" w:rsidP="00A83B6B">
      <w:pPr>
        <w:pStyle w:val="3"/>
      </w:pPr>
      <w:bookmarkStart w:id="156" w:name="_Toc451371084"/>
      <w:r>
        <w:lastRenderedPageBreak/>
        <w:t>3</w:t>
      </w:r>
      <w:r>
        <w:rPr>
          <w:rFonts w:hint="eastAsia"/>
        </w:rPr>
        <w:t>.2.</w:t>
      </w:r>
      <w:r>
        <w:t>3</w:t>
      </w:r>
      <w:r>
        <w:rPr>
          <w:rFonts w:hint="eastAsia"/>
        </w:rPr>
        <w:t>测试用例所需工时</w:t>
      </w:r>
      <w:bookmarkEnd w:id="15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A83B6B" w:rsidTr="00A83B6B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6B" w:rsidRDefault="00A83B6B" w:rsidP="00A83B6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A83B6B" w:rsidTr="00A83B6B">
        <w:tc>
          <w:tcPr>
            <w:tcW w:w="1923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</w:rPr>
              <w:t>数据预处理</w:t>
            </w:r>
          </w:p>
        </w:tc>
      </w:tr>
      <w:tr w:rsidR="00A83B6B" w:rsidTr="00A83B6B">
        <w:tc>
          <w:tcPr>
            <w:tcW w:w="1923" w:type="dxa"/>
            <w:vMerge w:val="restart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A83B6B" w:rsidRDefault="00A83B6B" w:rsidP="00A83B6B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4989" w:type="dxa"/>
            <w:gridSpan w:val="2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1985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A83B6B" w:rsidTr="00A83B6B">
        <w:trPr>
          <w:trHeight w:val="81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获取原始数据的输出文件</w:t>
            </w:r>
          </w:p>
        </w:tc>
        <w:tc>
          <w:tcPr>
            <w:tcW w:w="1985" w:type="dxa"/>
          </w:tcPr>
          <w:p w:rsidR="00A83B6B" w:rsidRDefault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0.</w:t>
            </w:r>
            <w:r>
              <w:rPr>
                <w:sz w:val="22"/>
              </w:rPr>
              <w:t>1</w:t>
            </w: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运行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环境下的预处理程序</w:t>
            </w:r>
          </w:p>
        </w:tc>
        <w:tc>
          <w:tcPr>
            <w:tcW w:w="1985" w:type="dxa"/>
          </w:tcPr>
          <w:p w:rsidR="00A83B6B" w:rsidRDefault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</w:t>
            </w: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查看输出结果</w:t>
            </w:r>
          </w:p>
        </w:tc>
        <w:tc>
          <w:tcPr>
            <w:tcW w:w="1985" w:type="dxa"/>
          </w:tcPr>
          <w:p w:rsidR="00A83B6B" w:rsidRDefault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</w:t>
            </w:r>
          </w:p>
        </w:tc>
      </w:tr>
      <w:tr w:rsidR="00A83B6B" w:rsidTr="00A83B6B">
        <w:tc>
          <w:tcPr>
            <w:tcW w:w="1923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:rsidR="00A83B6B" w:rsidRDefault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5</w:t>
            </w:r>
          </w:p>
        </w:tc>
      </w:tr>
    </w:tbl>
    <w:p w:rsidR="00122B51" w:rsidRPr="005564C1" w:rsidRDefault="00122B51" w:rsidP="00122B51"/>
    <w:p w:rsidR="005564C1" w:rsidRDefault="005564C1" w:rsidP="005564C1">
      <w:pPr>
        <w:pStyle w:val="2"/>
      </w:pPr>
      <w:bookmarkStart w:id="157" w:name="_Toc451371085"/>
      <w:r>
        <w:t>3</w:t>
      </w:r>
      <w:r w:rsidR="00907B1E">
        <w:rPr>
          <w:rFonts w:hint="eastAsia"/>
        </w:rPr>
        <w:t>.3</w:t>
      </w:r>
      <w:ins w:id="158" w:author="Zorrot UI" w:date="2016-05-25T22:08:00Z">
        <w:r w:rsidR="00FB794A">
          <w:rPr>
            <w:rFonts w:hint="eastAsia"/>
          </w:rPr>
          <w:t>函数执行测试</w:t>
        </w:r>
      </w:ins>
      <w:del w:id="159" w:author="Zorrot UI" w:date="2016-05-25T22:08:00Z">
        <w:r w:rsidRPr="005564C1" w:rsidDel="00FB794A">
          <w:rPr>
            <w:rFonts w:hint="eastAsia"/>
          </w:rPr>
          <w:delText xml:space="preserve"> </w:delText>
        </w:r>
        <w:r w:rsidR="000E3A94" w:rsidDel="00FB794A">
          <w:rPr>
            <w:rFonts w:hint="eastAsia"/>
          </w:rPr>
          <w:delText>Map-</w:delText>
        </w:r>
        <w:r w:rsidR="000E3A94" w:rsidDel="00FB794A">
          <w:delText>Reduce</w:delText>
        </w:r>
        <w:r w:rsidDel="00FB794A">
          <w:delText>函数</w:delText>
        </w:r>
      </w:del>
      <w:bookmarkEnd w:id="157"/>
    </w:p>
    <w:p w:rsidR="00F537FC" w:rsidRDefault="005564C1" w:rsidP="005564C1">
      <w:pPr>
        <w:pStyle w:val="2"/>
      </w:pPr>
      <w:bookmarkStart w:id="160" w:name="_Toc451371086"/>
      <w:r>
        <w:t>3</w:t>
      </w:r>
      <w:r w:rsidR="005C0E9D">
        <w:rPr>
          <w:rFonts w:hint="eastAsia"/>
        </w:rPr>
        <w:t>.3</w:t>
      </w:r>
      <w:r w:rsidR="00F537FC">
        <w:rPr>
          <w:rFonts w:hint="eastAsia"/>
        </w:rPr>
        <w:t>.1</w:t>
      </w:r>
      <w:r w:rsidR="00F537FC">
        <w:rPr>
          <w:rFonts w:hint="eastAsia"/>
        </w:rPr>
        <w:t>测试策略</w:t>
      </w:r>
      <w:r w:rsidR="00F537FC">
        <w:t>描述</w:t>
      </w:r>
      <w:bookmarkEnd w:id="160"/>
    </w:p>
    <w:p w:rsidR="00F537FC" w:rsidRDefault="005564C1" w:rsidP="00F537FC">
      <w:pPr>
        <w:ind w:firstLineChars="200" w:firstLine="480"/>
      </w:pPr>
      <w:r>
        <w:t>本测试的目的在于将预处理程序分布到集群中进行分散</w:t>
      </w:r>
      <w:r>
        <w:rPr>
          <w:rFonts w:hint="eastAsia"/>
        </w:rPr>
        <w:t>，</w:t>
      </w:r>
      <w:r>
        <w:t>并且将数据保存到</w:t>
      </w:r>
      <w:r>
        <w:t>key</w:t>
      </w:r>
      <w:r>
        <w:rPr>
          <w:rFonts w:hint="eastAsia"/>
        </w:rPr>
        <w:t>-</w:t>
      </w:r>
      <w:r>
        <w:t>value</w:t>
      </w:r>
      <w:r>
        <w:t>的结构中</w:t>
      </w:r>
      <w:r w:rsidR="000E3A94">
        <w:rPr>
          <w:rFonts w:hint="eastAsia"/>
        </w:rPr>
        <w:t>，</w:t>
      </w:r>
      <w:r w:rsidR="000E3A94">
        <w:t>同时在</w:t>
      </w:r>
      <w:r w:rsidR="000E3A94">
        <w:t>Reduce</w:t>
      </w:r>
      <w:r w:rsidR="000E3A94">
        <w:t>过程中进行性价比计算并且排序</w:t>
      </w:r>
      <w:r>
        <w:rPr>
          <w:rFonts w:hint="eastAsia"/>
        </w:rPr>
        <w:t>。正常情况下可以成功传递给</w:t>
      </w:r>
      <w:r>
        <w:rPr>
          <w:rFonts w:hint="eastAsia"/>
        </w:rPr>
        <w:t>reduce</w:t>
      </w:r>
      <w:r>
        <w:rPr>
          <w:rFonts w:hint="eastAsia"/>
        </w:rPr>
        <w:t>函数，</w:t>
      </w:r>
      <w:r w:rsidR="000E3A94">
        <w:rPr>
          <w:rFonts w:hint="eastAsia"/>
        </w:rPr>
        <w:t>并且得到排序结果。</w:t>
      </w:r>
      <w:r>
        <w:rPr>
          <w:rFonts w:hint="eastAsia"/>
        </w:rPr>
        <w:t>异常情况下将会编译不通过。</w:t>
      </w:r>
    </w:p>
    <w:p w:rsidR="00F537FC" w:rsidRDefault="005564C1" w:rsidP="00F537FC">
      <w:pPr>
        <w:pStyle w:val="3"/>
      </w:pPr>
      <w:bookmarkStart w:id="161" w:name="_Toc451371087"/>
      <w:r>
        <w:t>3</w:t>
      </w:r>
      <w:r w:rsidR="000C3B67">
        <w:rPr>
          <w:rFonts w:hint="eastAsia"/>
        </w:rPr>
        <w:t>.3</w:t>
      </w:r>
      <w:r w:rsidR="00F537FC">
        <w:rPr>
          <w:rFonts w:hint="eastAsia"/>
        </w:rPr>
        <w:t>.2</w:t>
      </w:r>
      <w:r w:rsidR="00F537FC">
        <w:rPr>
          <w:rFonts w:hint="eastAsia"/>
        </w:rPr>
        <w:t>测试用例</w:t>
      </w:r>
      <w:bookmarkEnd w:id="16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5C0E9D" w:rsidRPr="005C0E9D" w:rsidTr="005873EE">
        <w:tc>
          <w:tcPr>
            <w:tcW w:w="8897" w:type="dxa"/>
            <w:gridSpan w:val="3"/>
          </w:tcPr>
          <w:p w:rsidR="005C0E9D" w:rsidRPr="005C0E9D" w:rsidRDefault="005C0E9D" w:rsidP="0064777C">
            <w:pPr>
              <w:jc w:val="center"/>
              <w:rPr>
                <w:b/>
                <w:sz w:val="22"/>
              </w:rPr>
            </w:pPr>
            <w:r w:rsidRPr="005C0E9D">
              <w:rPr>
                <w:b/>
                <w:sz w:val="22"/>
              </w:rPr>
              <w:t>Test Case Specification</w:t>
            </w:r>
          </w:p>
        </w:tc>
      </w:tr>
      <w:tr w:rsidR="005C0E9D" w:rsidRPr="005C0E9D" w:rsidTr="005873EE">
        <w:tc>
          <w:tcPr>
            <w:tcW w:w="1923" w:type="dxa"/>
          </w:tcPr>
          <w:p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5C0E9D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</w:rPr>
              <w:t>Map-</w:t>
            </w:r>
            <w:r>
              <w:t>Reduce</w:t>
            </w:r>
            <w:r>
              <w:t>函数</w:t>
            </w:r>
          </w:p>
        </w:tc>
      </w:tr>
      <w:tr w:rsidR="005C0E9D" w:rsidRPr="005C0E9D" w:rsidTr="005873EE">
        <w:tc>
          <w:tcPr>
            <w:tcW w:w="1923" w:type="dxa"/>
          </w:tcPr>
          <w:p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Brief</w:t>
            </w:r>
            <w:r w:rsidRPr="005C0E9D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5C0E9D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测试</w:t>
            </w:r>
            <w:r>
              <w:rPr>
                <w:sz w:val="22"/>
              </w:rPr>
              <w:t>Map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Reduce</w:t>
            </w:r>
            <w:r>
              <w:rPr>
                <w:sz w:val="22"/>
              </w:rPr>
              <w:t>的传递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性价比计算和排序</w:t>
            </w:r>
          </w:p>
        </w:tc>
      </w:tr>
      <w:tr w:rsidR="005C0E9D" w:rsidRPr="005C0E9D" w:rsidTr="005873EE">
        <w:tc>
          <w:tcPr>
            <w:tcW w:w="1923" w:type="dxa"/>
          </w:tcPr>
          <w:p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5C0E9D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预处理数据</w:t>
            </w:r>
          </w:p>
        </w:tc>
      </w:tr>
      <w:tr w:rsidR="005C0E9D" w:rsidRPr="005C0E9D" w:rsidTr="005873EE">
        <w:tc>
          <w:tcPr>
            <w:tcW w:w="1923" w:type="dxa"/>
          </w:tcPr>
          <w:p w:rsidR="005C0E9D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测试员</w:t>
            </w:r>
          </w:p>
        </w:tc>
      </w:tr>
      <w:tr w:rsidR="005C0E9D" w:rsidRPr="005C0E9D" w:rsidTr="005873EE">
        <w:tc>
          <w:tcPr>
            <w:tcW w:w="1923" w:type="dxa"/>
          </w:tcPr>
          <w:p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5C0E9D" w:rsidRPr="005C0E9D" w:rsidRDefault="005C0E9D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None</w:t>
            </w:r>
          </w:p>
        </w:tc>
      </w:tr>
      <w:tr w:rsidR="000E3A94" w:rsidRPr="005C0E9D" w:rsidTr="005873EE">
        <w:tc>
          <w:tcPr>
            <w:tcW w:w="1923" w:type="dxa"/>
            <w:vMerge w:val="restart"/>
          </w:tcPr>
          <w:p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Basic Flow</w:t>
            </w:r>
          </w:p>
          <w:p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Steps</w:t>
            </w:r>
          </w:p>
        </w:tc>
      </w:tr>
      <w:tr w:rsidR="000E3A94" w:rsidRPr="005C0E9D" w:rsidTr="00E23DEA">
        <w:tc>
          <w:tcPr>
            <w:tcW w:w="1923" w:type="dxa"/>
            <w:vMerge/>
          </w:tcPr>
          <w:p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  <w:tcBorders>
              <w:bottom w:val="nil"/>
            </w:tcBorders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读取与预处理后的数据</w:t>
            </w:r>
          </w:p>
        </w:tc>
      </w:tr>
      <w:tr w:rsidR="000E3A94" w:rsidRPr="005C0E9D" w:rsidTr="005873EE">
        <w:tc>
          <w:tcPr>
            <w:tcW w:w="1923" w:type="dxa"/>
            <w:vMerge/>
          </w:tcPr>
          <w:p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将数据导入到</w:t>
            </w:r>
            <w:r>
              <w:rPr>
                <w:rFonts w:hint="eastAsia"/>
                <w:sz w:val="22"/>
              </w:rPr>
              <w:t>Map</w:t>
            </w:r>
            <w:r>
              <w:rPr>
                <w:rFonts w:hint="eastAsia"/>
                <w:sz w:val="22"/>
              </w:rPr>
              <w:t>函数中进行变换</w:t>
            </w:r>
          </w:p>
        </w:tc>
      </w:tr>
      <w:tr w:rsidR="000E3A94" w:rsidRPr="005C0E9D" w:rsidTr="005873EE">
        <w:trPr>
          <w:trHeight w:val="78"/>
        </w:trPr>
        <w:tc>
          <w:tcPr>
            <w:tcW w:w="1923" w:type="dxa"/>
            <w:vMerge/>
          </w:tcPr>
          <w:p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216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</w:t>
            </w:r>
            <w:r>
              <w:rPr>
                <w:rFonts w:hint="eastAsia"/>
                <w:sz w:val="22"/>
              </w:rPr>
              <w:t>key-value</w:t>
            </w:r>
            <w:r>
              <w:rPr>
                <w:rFonts w:hint="eastAsia"/>
                <w:sz w:val="22"/>
              </w:rPr>
              <w:t>值传入</w:t>
            </w:r>
            <w:r>
              <w:rPr>
                <w:rFonts w:hint="eastAsia"/>
                <w:sz w:val="22"/>
              </w:rPr>
              <w:t>Reducer</w:t>
            </w:r>
          </w:p>
        </w:tc>
      </w:tr>
      <w:tr w:rsidR="000E3A94" w:rsidRPr="005C0E9D" w:rsidTr="005873EE">
        <w:trPr>
          <w:trHeight w:val="78"/>
        </w:trPr>
        <w:tc>
          <w:tcPr>
            <w:tcW w:w="1923" w:type="dxa"/>
            <w:vMerge/>
          </w:tcPr>
          <w:p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216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将数据按照规则进行性价比计算</w:t>
            </w:r>
          </w:p>
        </w:tc>
      </w:tr>
      <w:tr w:rsidR="000E3A94" w:rsidRPr="005C0E9D" w:rsidTr="005873EE">
        <w:trPr>
          <w:trHeight w:val="78"/>
        </w:trPr>
        <w:tc>
          <w:tcPr>
            <w:tcW w:w="1923" w:type="dxa"/>
            <w:vMerge/>
          </w:tcPr>
          <w:p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5216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利用</w:t>
            </w:r>
            <w:r>
              <w:rPr>
                <w:sz w:val="22"/>
              </w:rPr>
              <w:t>性价比计算结果进行排序</w:t>
            </w:r>
          </w:p>
        </w:tc>
      </w:tr>
      <w:tr w:rsidR="000E3A94" w:rsidRPr="005C0E9D" w:rsidTr="005873EE">
        <w:trPr>
          <w:trHeight w:val="78"/>
        </w:trPr>
        <w:tc>
          <w:tcPr>
            <w:tcW w:w="1923" w:type="dxa"/>
            <w:vMerge/>
          </w:tcPr>
          <w:p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5216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输出排序结果</w:t>
            </w:r>
          </w:p>
        </w:tc>
      </w:tr>
      <w:tr w:rsidR="000E3A94" w:rsidRPr="005C0E9D" w:rsidTr="000E3A94">
        <w:trPr>
          <w:trHeight w:val="472"/>
        </w:trPr>
        <w:tc>
          <w:tcPr>
            <w:tcW w:w="1923" w:type="dxa"/>
            <w:vMerge/>
          </w:tcPr>
          <w:p w:rsidR="000E3A94" w:rsidRPr="005C0E9D" w:rsidRDefault="000E3A94" w:rsidP="005C0E9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5C0E9D" w:rsidRDefault="000E3A94" w:rsidP="005C0E9D">
            <w:pPr>
              <w:rPr>
                <w:sz w:val="22"/>
              </w:rPr>
            </w:pPr>
            <w:r w:rsidRPr="005C0E9D">
              <w:rPr>
                <w:rFonts w:hint="eastAsia"/>
                <w:sz w:val="22"/>
              </w:rPr>
              <w:t>Postcondition</w:t>
            </w:r>
          </w:p>
          <w:p w:rsidR="000E3A94" w:rsidRPr="005C0E9D" w:rsidRDefault="000E3A94" w:rsidP="000E3A94">
            <w:pPr>
              <w:rPr>
                <w:sz w:val="22"/>
              </w:rPr>
            </w:pPr>
            <w:r>
              <w:rPr>
                <w:sz w:val="22"/>
              </w:rPr>
              <w:t>(Test</w:t>
            </w:r>
            <w:r w:rsidRPr="005C0E9D">
              <w:rPr>
                <w:sz w:val="22"/>
              </w:rPr>
              <w:t>)</w:t>
            </w:r>
          </w:p>
        </w:tc>
        <w:tc>
          <w:tcPr>
            <w:tcW w:w="5216" w:type="dxa"/>
          </w:tcPr>
          <w:p w:rsidR="000E3A94" w:rsidRPr="005C0E9D" w:rsidRDefault="000E3A94" w:rsidP="005C0E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函数成功执行，得到输出文件</w:t>
            </w:r>
          </w:p>
        </w:tc>
      </w:tr>
      <w:tr w:rsidR="000E3A94" w:rsidRPr="00122B51" w:rsidTr="00C974D6">
        <w:trPr>
          <w:trHeight w:val="421"/>
        </w:trPr>
        <w:tc>
          <w:tcPr>
            <w:tcW w:w="1923" w:type="dxa"/>
            <w:vMerge w:val="restart"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Specific Alternative Flows</w:t>
            </w:r>
          </w:p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(Test</w:t>
            </w:r>
            <w:r w:rsidRPr="00122B51">
              <w:rPr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0E3A94" w:rsidRPr="00122B51" w:rsidRDefault="000E3A94" w:rsidP="000E3A94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 xml:space="preserve">RFS </w:t>
            </w:r>
            <w:r>
              <w:rPr>
                <w:sz w:val="22"/>
              </w:rPr>
              <w:t>2</w:t>
            </w:r>
          </w:p>
        </w:tc>
      </w:tr>
      <w:tr w:rsidR="000E3A94" w:rsidRPr="00122B51" w:rsidTr="00C974D6">
        <w:trPr>
          <w:trHeight w:val="231"/>
        </w:trPr>
        <w:tc>
          <w:tcPr>
            <w:tcW w:w="1923" w:type="dxa"/>
            <w:vMerge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编译不通过</w:t>
            </w:r>
          </w:p>
        </w:tc>
      </w:tr>
      <w:tr w:rsidR="000E3A94" w:rsidRPr="00122B51" w:rsidTr="00C974D6">
        <w:trPr>
          <w:trHeight w:val="143"/>
        </w:trPr>
        <w:tc>
          <w:tcPr>
            <w:tcW w:w="1923" w:type="dxa"/>
            <w:vMerge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3B58B4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0E3A94" w:rsidRPr="00122B51" w:rsidTr="00C974D6">
        <w:trPr>
          <w:trHeight w:val="142"/>
        </w:trPr>
        <w:tc>
          <w:tcPr>
            <w:tcW w:w="1923" w:type="dxa"/>
            <w:vMerge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0E3A94" w:rsidRPr="00122B51" w:rsidRDefault="000E3A94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122B51">
              <w:rPr>
                <w:sz w:val="22"/>
              </w:rPr>
              <w:t>Postcondition</w:t>
            </w:r>
          </w:p>
        </w:tc>
        <w:tc>
          <w:tcPr>
            <w:tcW w:w="5216" w:type="dxa"/>
          </w:tcPr>
          <w:p w:rsidR="000E3A94" w:rsidRPr="00122B51" w:rsidRDefault="000E3A94" w:rsidP="000E3A94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MapReduce</w:t>
            </w:r>
            <w:r>
              <w:rPr>
                <w:rFonts w:hint="eastAsia"/>
                <w:sz w:val="22"/>
              </w:rPr>
              <w:t>函数语法错误</w:t>
            </w:r>
          </w:p>
        </w:tc>
      </w:tr>
    </w:tbl>
    <w:p w:rsidR="00A83B6B" w:rsidRDefault="00A83B6B" w:rsidP="00A83B6B">
      <w:pPr>
        <w:pStyle w:val="3"/>
      </w:pPr>
      <w:bookmarkStart w:id="162" w:name="_Toc451371088"/>
      <w:r>
        <w:t>3</w:t>
      </w:r>
      <w:r>
        <w:rPr>
          <w:rFonts w:hint="eastAsia"/>
        </w:rPr>
        <w:t>.3.</w:t>
      </w:r>
      <w:r>
        <w:t>3</w:t>
      </w:r>
      <w:r>
        <w:rPr>
          <w:rFonts w:hint="eastAsia"/>
        </w:rPr>
        <w:t>测试用例所需工时</w:t>
      </w:r>
      <w:bookmarkEnd w:id="162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A83B6B" w:rsidTr="00A83B6B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6B" w:rsidRDefault="00A83B6B" w:rsidP="00A83B6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A83B6B" w:rsidTr="00A83B6B">
        <w:tc>
          <w:tcPr>
            <w:tcW w:w="1923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</w:rPr>
              <w:t>Map-</w:t>
            </w:r>
            <w:r>
              <w:t>Reduce</w:t>
            </w:r>
            <w:r>
              <w:t>函数</w:t>
            </w:r>
          </w:p>
        </w:tc>
      </w:tr>
      <w:tr w:rsidR="00A83B6B" w:rsidTr="00A83B6B">
        <w:tc>
          <w:tcPr>
            <w:tcW w:w="1923" w:type="dxa"/>
            <w:vMerge w:val="restart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A83B6B" w:rsidRDefault="00A83B6B" w:rsidP="00A83B6B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4989" w:type="dxa"/>
            <w:gridSpan w:val="2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1985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A83B6B" w:rsidTr="00A83B6B">
        <w:trPr>
          <w:trHeight w:val="81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读取</w:t>
            </w:r>
            <w:del w:id="163" w:author="Zorrot UI" w:date="2016-05-25T21:06:00Z">
              <w:r w:rsidDel="00CB5E7C">
                <w:rPr>
                  <w:rFonts w:hint="eastAsia"/>
                  <w:sz w:val="22"/>
                </w:rPr>
                <w:delText>与</w:delText>
              </w:r>
            </w:del>
            <w:r>
              <w:rPr>
                <w:rFonts w:hint="eastAsia"/>
                <w:sz w:val="22"/>
              </w:rPr>
              <w:t>预处理后的数据</w:t>
            </w:r>
          </w:p>
        </w:tc>
        <w:tc>
          <w:tcPr>
            <w:tcW w:w="1985" w:type="dxa"/>
            <w:vMerge w:val="restart"/>
          </w:tcPr>
          <w:p w:rsidR="00A83B6B" w:rsidRDefault="00A83B6B" w:rsidP="00E23D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将数据导入到</w:t>
            </w:r>
            <w:r>
              <w:rPr>
                <w:rFonts w:hint="eastAsia"/>
                <w:sz w:val="22"/>
              </w:rPr>
              <w:t>Map</w:t>
            </w:r>
            <w:r>
              <w:rPr>
                <w:rFonts w:hint="eastAsia"/>
                <w:sz w:val="22"/>
              </w:rPr>
              <w:t>函数中进行变换</w:t>
            </w:r>
          </w:p>
        </w:tc>
        <w:tc>
          <w:tcPr>
            <w:tcW w:w="1985" w:type="dxa"/>
            <w:vMerge/>
          </w:tcPr>
          <w:p w:rsidR="00A83B6B" w:rsidRDefault="00A83B6B" w:rsidP="00A83B6B">
            <w:pPr>
              <w:ind w:firstLineChars="50" w:firstLine="110"/>
              <w:rPr>
                <w:sz w:val="22"/>
              </w:rPr>
            </w:pP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</w:t>
            </w:r>
            <w:r>
              <w:rPr>
                <w:rFonts w:hint="eastAsia"/>
                <w:sz w:val="22"/>
              </w:rPr>
              <w:t>key-value</w:t>
            </w:r>
            <w:r>
              <w:rPr>
                <w:rFonts w:hint="eastAsia"/>
                <w:sz w:val="22"/>
              </w:rPr>
              <w:t>值传入</w:t>
            </w:r>
            <w:r>
              <w:rPr>
                <w:rFonts w:hint="eastAsia"/>
                <w:sz w:val="22"/>
              </w:rPr>
              <w:t>Reducer</w:t>
            </w:r>
          </w:p>
        </w:tc>
        <w:tc>
          <w:tcPr>
            <w:tcW w:w="1985" w:type="dxa"/>
            <w:vMerge/>
          </w:tcPr>
          <w:p w:rsidR="00A83B6B" w:rsidRDefault="00A83B6B" w:rsidP="00A83B6B">
            <w:pPr>
              <w:ind w:firstLineChars="50" w:firstLine="110"/>
              <w:rPr>
                <w:sz w:val="22"/>
              </w:rPr>
            </w:pP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将数据按照规则进行性价比计算</w:t>
            </w:r>
          </w:p>
        </w:tc>
        <w:tc>
          <w:tcPr>
            <w:tcW w:w="1985" w:type="dxa"/>
            <w:vMerge/>
          </w:tcPr>
          <w:p w:rsidR="00A83B6B" w:rsidRDefault="00A83B6B" w:rsidP="00A83B6B">
            <w:pPr>
              <w:ind w:firstLineChars="50" w:firstLine="110"/>
              <w:rPr>
                <w:sz w:val="22"/>
              </w:rPr>
            </w:pP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利用</w:t>
            </w:r>
            <w:r>
              <w:rPr>
                <w:sz w:val="22"/>
              </w:rPr>
              <w:t>性价比计算结果进行排序</w:t>
            </w:r>
          </w:p>
        </w:tc>
        <w:tc>
          <w:tcPr>
            <w:tcW w:w="1985" w:type="dxa"/>
            <w:vMerge/>
          </w:tcPr>
          <w:p w:rsidR="00A83B6B" w:rsidRDefault="00A83B6B" w:rsidP="00A83B6B">
            <w:pPr>
              <w:ind w:firstLineChars="50" w:firstLine="110"/>
              <w:rPr>
                <w:sz w:val="22"/>
              </w:rPr>
            </w:pP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输出排序结果</w:t>
            </w:r>
          </w:p>
        </w:tc>
        <w:tc>
          <w:tcPr>
            <w:tcW w:w="1985" w:type="dxa"/>
            <w:vMerge/>
          </w:tcPr>
          <w:p w:rsidR="00A83B6B" w:rsidRDefault="00A83B6B" w:rsidP="00A83B6B">
            <w:pPr>
              <w:ind w:firstLineChars="50" w:firstLine="110"/>
              <w:rPr>
                <w:sz w:val="22"/>
              </w:rPr>
            </w:pPr>
          </w:p>
        </w:tc>
      </w:tr>
      <w:tr w:rsidR="00A83B6B" w:rsidTr="00A83B6B">
        <w:tc>
          <w:tcPr>
            <w:tcW w:w="1923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:rsidR="00A83B6B" w:rsidRDefault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</w:t>
            </w:r>
          </w:p>
        </w:tc>
      </w:tr>
    </w:tbl>
    <w:p w:rsidR="00F537FC" w:rsidRDefault="000E3A94" w:rsidP="00F537FC">
      <w:pPr>
        <w:pStyle w:val="2"/>
      </w:pPr>
      <w:bookmarkStart w:id="164" w:name="_Toc451371089"/>
      <w:r>
        <w:t>3</w:t>
      </w:r>
      <w:r w:rsidR="00057623">
        <w:rPr>
          <w:rFonts w:hint="eastAsia"/>
        </w:rPr>
        <w:t>.4</w:t>
      </w:r>
      <w:r>
        <w:rPr>
          <w:rFonts w:ascii="Calibri" w:eastAsia="宋体" w:hAnsi="Calibri" w:cs="Times New Roman" w:hint="eastAsia"/>
        </w:rPr>
        <w:t>输出结果</w:t>
      </w:r>
      <w:bookmarkEnd w:id="164"/>
      <w:ins w:id="165" w:author="Zorrot UI" w:date="2016-05-25T22:08:00Z">
        <w:r w:rsidR="00FB794A">
          <w:rPr>
            <w:rFonts w:ascii="Calibri" w:eastAsia="宋体" w:hAnsi="Calibri" w:cs="Times New Roman" w:hint="eastAsia"/>
          </w:rPr>
          <w:t>测试</w:t>
        </w:r>
      </w:ins>
    </w:p>
    <w:p w:rsidR="00F537FC" w:rsidRDefault="000E3A94" w:rsidP="00F537FC">
      <w:pPr>
        <w:pStyle w:val="3"/>
      </w:pPr>
      <w:bookmarkStart w:id="166" w:name="_Toc451371090"/>
      <w:r>
        <w:t>3</w:t>
      </w:r>
      <w:r w:rsidR="006467BC">
        <w:rPr>
          <w:rFonts w:hint="eastAsia"/>
        </w:rPr>
        <w:t>.4</w:t>
      </w:r>
      <w:r w:rsidR="00F537FC">
        <w:rPr>
          <w:rFonts w:hint="eastAsia"/>
        </w:rPr>
        <w:t>.1</w:t>
      </w:r>
      <w:r w:rsidR="00F537FC">
        <w:rPr>
          <w:rFonts w:hint="eastAsia"/>
        </w:rPr>
        <w:t>测试策略</w:t>
      </w:r>
      <w:r w:rsidR="00F537FC">
        <w:t>描述</w:t>
      </w:r>
      <w:bookmarkEnd w:id="166"/>
    </w:p>
    <w:p w:rsidR="00F537FC" w:rsidRDefault="000E3A94" w:rsidP="00F537FC">
      <w:pPr>
        <w:ind w:firstLineChars="200" w:firstLine="480"/>
      </w:pPr>
      <w:r>
        <w:rPr>
          <w:rFonts w:hint="eastAsia"/>
        </w:rPr>
        <w:t>本测试</w:t>
      </w:r>
      <w:r>
        <w:t>的目的在于检查输出结果的正确性</w:t>
      </w:r>
      <w:r>
        <w:rPr>
          <w:rFonts w:hint="eastAsia"/>
        </w:rPr>
        <w:t>，</w:t>
      </w:r>
      <w:r>
        <w:t>正常情况下数据应该按照真实的</w:t>
      </w:r>
      <w:r>
        <w:lastRenderedPageBreak/>
        <w:t>笔记本性价比进行排序</w:t>
      </w:r>
      <w:r>
        <w:rPr>
          <w:rFonts w:hint="eastAsia"/>
        </w:rPr>
        <w:t>，</w:t>
      </w:r>
      <w:r>
        <w:t>异常情况下将出现排名错误</w:t>
      </w:r>
      <w:r w:rsidR="00A83B6B">
        <w:rPr>
          <w:rFonts w:hint="eastAsia"/>
        </w:rPr>
        <w:t>，</w:t>
      </w:r>
      <w:r w:rsidR="00A83B6B">
        <w:t>比如说性价比更低的笔记本电脑反而排名靠前</w:t>
      </w:r>
      <w:r w:rsidR="00A83B6B">
        <w:rPr>
          <w:rFonts w:hint="eastAsia"/>
        </w:rPr>
        <w:t>。</w:t>
      </w:r>
    </w:p>
    <w:p w:rsidR="00F537FC" w:rsidRDefault="000E3A94" w:rsidP="00F537FC">
      <w:pPr>
        <w:pStyle w:val="3"/>
      </w:pPr>
      <w:bookmarkStart w:id="167" w:name="_Toc451371091"/>
      <w:r>
        <w:t>3</w:t>
      </w:r>
      <w:r w:rsidR="006467BC">
        <w:rPr>
          <w:rFonts w:hint="eastAsia"/>
        </w:rPr>
        <w:t>.4</w:t>
      </w:r>
      <w:r w:rsidR="00F537FC">
        <w:rPr>
          <w:rFonts w:hint="eastAsia"/>
        </w:rPr>
        <w:t>.2</w:t>
      </w:r>
      <w:r w:rsidR="00F537FC">
        <w:rPr>
          <w:rFonts w:hint="eastAsia"/>
        </w:rPr>
        <w:t>测试用例</w:t>
      </w:r>
      <w:bookmarkEnd w:id="16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  <w:tblGridChange w:id="168">
          <w:tblGrid>
            <w:gridCol w:w="1923"/>
            <w:gridCol w:w="1758"/>
            <w:gridCol w:w="5216"/>
          </w:tblGrid>
        </w:tblGridChange>
      </w:tblGrid>
      <w:tr w:rsidR="00905227" w:rsidRPr="00905227" w:rsidTr="005873EE">
        <w:tc>
          <w:tcPr>
            <w:tcW w:w="8897" w:type="dxa"/>
            <w:gridSpan w:val="3"/>
          </w:tcPr>
          <w:p w:rsidR="00905227" w:rsidRPr="00905227" w:rsidRDefault="00905227" w:rsidP="0064777C">
            <w:pPr>
              <w:jc w:val="center"/>
              <w:rPr>
                <w:b/>
                <w:sz w:val="22"/>
              </w:rPr>
            </w:pPr>
            <w:r w:rsidRPr="00905227">
              <w:rPr>
                <w:b/>
                <w:sz w:val="22"/>
              </w:rPr>
              <w:t>Test Case Specification</w:t>
            </w:r>
          </w:p>
        </w:tc>
      </w:tr>
      <w:tr w:rsidR="00905227" w:rsidRPr="00905227" w:rsidTr="005873EE">
        <w:tc>
          <w:tcPr>
            <w:tcW w:w="1923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905227" w:rsidRPr="00905227" w:rsidRDefault="000E3A94" w:rsidP="00905227">
            <w:pPr>
              <w:rPr>
                <w:sz w:val="22"/>
              </w:rPr>
            </w:pPr>
            <w:r>
              <w:rPr>
                <w:sz w:val="22"/>
              </w:rPr>
              <w:t>输出结果</w:t>
            </w:r>
          </w:p>
        </w:tc>
      </w:tr>
      <w:tr w:rsidR="00905227" w:rsidRPr="00905227" w:rsidTr="005873EE">
        <w:tc>
          <w:tcPr>
            <w:tcW w:w="1923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Brief</w:t>
            </w:r>
            <w:r w:rsidRPr="00905227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测试</w:t>
            </w:r>
            <w:r w:rsidR="000E3A94">
              <w:rPr>
                <w:rFonts w:hint="eastAsia"/>
                <w:sz w:val="22"/>
              </w:rPr>
              <w:t>输出结果的正确性</w:t>
            </w:r>
          </w:p>
        </w:tc>
      </w:tr>
      <w:tr w:rsidR="00905227" w:rsidRPr="00905227" w:rsidTr="005873EE">
        <w:tc>
          <w:tcPr>
            <w:tcW w:w="1923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905227" w:rsidRPr="00905227" w:rsidRDefault="000E3A94" w:rsidP="009052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MapReduce</w:t>
            </w:r>
            <w:r>
              <w:rPr>
                <w:rFonts w:hint="eastAsia"/>
                <w:sz w:val="22"/>
              </w:rPr>
              <w:t>函数成功执行</w:t>
            </w:r>
          </w:p>
        </w:tc>
      </w:tr>
      <w:tr w:rsidR="00905227" w:rsidRPr="00905227" w:rsidTr="005873EE">
        <w:tc>
          <w:tcPr>
            <w:tcW w:w="1923" w:type="dxa"/>
          </w:tcPr>
          <w:p w:rsidR="00905227" w:rsidRPr="00905227" w:rsidRDefault="000E3A94" w:rsidP="00905227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测试员</w:t>
            </w:r>
          </w:p>
        </w:tc>
      </w:tr>
      <w:tr w:rsidR="00905227" w:rsidRPr="00905227" w:rsidTr="005873EE">
        <w:tc>
          <w:tcPr>
            <w:tcW w:w="1923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None</w:t>
            </w:r>
          </w:p>
        </w:tc>
      </w:tr>
      <w:tr w:rsidR="00905227" w:rsidRPr="00905227" w:rsidTr="005873EE">
        <w:tc>
          <w:tcPr>
            <w:tcW w:w="1923" w:type="dxa"/>
            <w:vMerge w:val="restart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Basic Flow</w:t>
            </w:r>
          </w:p>
          <w:p w:rsidR="00905227" w:rsidRPr="00905227" w:rsidRDefault="00905227" w:rsidP="000E3A94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(</w:t>
            </w:r>
            <w:r w:rsidR="000E3A94">
              <w:rPr>
                <w:sz w:val="22"/>
              </w:rPr>
              <w:t>Test</w:t>
            </w:r>
            <w:r w:rsidRPr="00905227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Steps</w:t>
            </w:r>
          </w:p>
        </w:tc>
      </w:tr>
      <w:tr w:rsidR="00905227" w:rsidRPr="00905227" w:rsidTr="005873EE">
        <w:tc>
          <w:tcPr>
            <w:tcW w:w="1923" w:type="dxa"/>
            <w:vMerge/>
          </w:tcPr>
          <w:p w:rsidR="00905227" w:rsidRPr="00905227" w:rsidRDefault="00905227" w:rsidP="00905227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905227" w:rsidRPr="00905227" w:rsidRDefault="000E3A94" w:rsidP="009052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准备测试结果</w:t>
            </w:r>
          </w:p>
        </w:tc>
      </w:tr>
      <w:tr w:rsidR="00C6091C" w:rsidRPr="00905227" w:rsidTr="00C6091C">
        <w:tblPrEx>
          <w:tblW w:w="889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69" w:author="Zorrot UI" w:date="2016-05-25T21:17:00Z">
            <w:tblPrEx>
              <w:tblW w:w="88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598"/>
        </w:trPr>
        <w:tc>
          <w:tcPr>
            <w:tcW w:w="1923" w:type="dxa"/>
            <w:vMerge/>
            <w:tcPrChange w:id="170" w:author="Zorrot UI" w:date="2016-05-25T21:17:00Z">
              <w:tcPr>
                <w:tcW w:w="1923" w:type="dxa"/>
                <w:vMerge/>
              </w:tcPr>
            </w:tcPrChange>
          </w:tcPr>
          <w:p w:rsidR="00C6091C" w:rsidRPr="00905227" w:rsidRDefault="00C6091C" w:rsidP="00C6091C">
            <w:pPr>
              <w:rPr>
                <w:sz w:val="22"/>
              </w:rPr>
            </w:pPr>
          </w:p>
        </w:tc>
        <w:tc>
          <w:tcPr>
            <w:tcW w:w="1758" w:type="dxa"/>
            <w:tcPrChange w:id="171" w:author="Zorrot UI" w:date="2016-05-25T21:17:00Z">
              <w:tcPr>
                <w:tcW w:w="1758" w:type="dxa"/>
              </w:tcPr>
            </w:tcPrChange>
          </w:tcPr>
          <w:p w:rsidR="00C6091C" w:rsidRPr="00905227" w:rsidRDefault="00C6091C">
            <w:pPr>
              <w:jc w:val="left"/>
              <w:rPr>
                <w:sz w:val="22"/>
              </w:rPr>
              <w:pPrChange w:id="172" w:author="Zorrot UI" w:date="2016-05-25T21:18:00Z">
                <w:pPr/>
              </w:pPrChange>
            </w:pPr>
            <w:ins w:id="173" w:author="Zorrot UI" w:date="2016-05-25T21:17:00Z">
              <w:r w:rsidRPr="00905227">
                <w:rPr>
                  <w:sz w:val="22"/>
                </w:rPr>
                <w:t>2</w:t>
              </w:r>
            </w:ins>
            <w:del w:id="174" w:author="Zorrot UI" w:date="2016-05-25T21:17:00Z">
              <w:r w:rsidRPr="00905227" w:rsidDel="0084135E">
                <w:rPr>
                  <w:sz w:val="22"/>
                </w:rPr>
                <w:delText>2</w:delText>
              </w:r>
            </w:del>
          </w:p>
        </w:tc>
        <w:tc>
          <w:tcPr>
            <w:tcW w:w="5216" w:type="dxa"/>
            <w:tcPrChange w:id="175" w:author="Zorrot UI" w:date="2016-05-25T21:17:00Z">
              <w:tcPr>
                <w:tcW w:w="5216" w:type="dxa"/>
              </w:tcPr>
            </w:tcPrChange>
          </w:tcPr>
          <w:p w:rsidR="00C6091C" w:rsidRPr="00905227" w:rsidRDefault="00C6091C">
            <w:pPr>
              <w:jc w:val="left"/>
              <w:rPr>
                <w:sz w:val="22"/>
              </w:rPr>
              <w:pPrChange w:id="176" w:author="Zorrot UI" w:date="2016-05-25T21:18:00Z">
                <w:pPr/>
              </w:pPrChange>
            </w:pPr>
            <w:ins w:id="177" w:author="Zorrot UI" w:date="2016-05-25T21:17:00Z">
              <w:r>
                <w:rPr>
                  <w:rFonts w:hint="eastAsia"/>
                  <w:sz w:val="22"/>
                </w:rPr>
                <w:t>与真实数据进行比较</w:t>
              </w:r>
            </w:ins>
            <w:del w:id="178" w:author="Zorrot UI" w:date="2016-05-25T21:17:00Z">
              <w:r w:rsidDel="0084135E">
                <w:rPr>
                  <w:rFonts w:hint="eastAsia"/>
                  <w:sz w:val="22"/>
                </w:rPr>
                <w:delText>与真实数据进行比较</w:delText>
              </w:r>
            </w:del>
          </w:p>
        </w:tc>
      </w:tr>
      <w:tr w:rsidR="00C6091C" w:rsidRPr="00905227" w:rsidTr="005873EE">
        <w:trPr>
          <w:ins w:id="179" w:author="Zorrot UI" w:date="2016-05-25T21:17:00Z"/>
        </w:trPr>
        <w:tc>
          <w:tcPr>
            <w:tcW w:w="1923" w:type="dxa"/>
            <w:vMerge/>
          </w:tcPr>
          <w:p w:rsidR="00C6091C" w:rsidRPr="00905227" w:rsidRDefault="00C6091C" w:rsidP="00C6091C">
            <w:pPr>
              <w:rPr>
                <w:ins w:id="180" w:author="Zorrot UI" w:date="2016-05-25T21:17:00Z"/>
                <w:sz w:val="22"/>
              </w:rPr>
            </w:pPr>
          </w:p>
        </w:tc>
        <w:tc>
          <w:tcPr>
            <w:tcW w:w="1758" w:type="dxa"/>
          </w:tcPr>
          <w:p w:rsidR="00C6091C" w:rsidRPr="00905227" w:rsidRDefault="00C6091C" w:rsidP="00C6091C">
            <w:pPr>
              <w:rPr>
                <w:ins w:id="181" w:author="Zorrot UI" w:date="2016-05-25T21:17:00Z"/>
                <w:sz w:val="22"/>
              </w:rPr>
            </w:pPr>
            <w:ins w:id="182" w:author="Zorrot UI" w:date="2016-05-25T21:17:00Z">
              <w:r>
                <w:rPr>
                  <w:rFonts w:hint="eastAsia"/>
                  <w:sz w:val="22"/>
                </w:rPr>
                <w:t>3</w:t>
              </w:r>
            </w:ins>
          </w:p>
        </w:tc>
        <w:tc>
          <w:tcPr>
            <w:tcW w:w="5216" w:type="dxa"/>
          </w:tcPr>
          <w:p w:rsidR="00C6091C" w:rsidRDefault="00C6091C" w:rsidP="00C6091C">
            <w:pPr>
              <w:rPr>
                <w:ins w:id="183" w:author="Zorrot UI" w:date="2016-05-25T21:17:00Z"/>
                <w:sz w:val="22"/>
              </w:rPr>
            </w:pPr>
            <w:ins w:id="184" w:author="Zorrot UI" w:date="2016-05-25T21:17:00Z">
              <w:r>
                <w:rPr>
                  <w:rFonts w:hint="eastAsia"/>
                  <w:sz w:val="22"/>
                </w:rPr>
                <w:t>更换价格区间，继续进行比较</w:t>
              </w:r>
            </w:ins>
          </w:p>
        </w:tc>
      </w:tr>
      <w:tr w:rsidR="00905227" w:rsidRPr="00905227" w:rsidTr="005873EE">
        <w:tc>
          <w:tcPr>
            <w:tcW w:w="1923" w:type="dxa"/>
            <w:vMerge/>
          </w:tcPr>
          <w:p w:rsidR="00905227" w:rsidRPr="00905227" w:rsidRDefault="00905227" w:rsidP="00905227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rFonts w:hint="eastAsia"/>
                <w:sz w:val="22"/>
              </w:rPr>
              <w:t>Postconditio</w:t>
            </w:r>
            <w:r w:rsidRPr="00905227">
              <w:rPr>
                <w:sz w:val="22"/>
              </w:rPr>
              <w:t>n</w:t>
            </w:r>
          </w:p>
          <w:p w:rsidR="00905227" w:rsidRPr="00905227" w:rsidRDefault="000E3A94" w:rsidP="00905227">
            <w:pPr>
              <w:rPr>
                <w:sz w:val="22"/>
              </w:rPr>
            </w:pPr>
            <w:r>
              <w:rPr>
                <w:sz w:val="22"/>
              </w:rPr>
              <w:t>(Test</w:t>
            </w:r>
            <w:r w:rsidR="00905227" w:rsidRPr="00905227">
              <w:rPr>
                <w:sz w:val="22"/>
              </w:rPr>
              <w:t>)</w:t>
            </w:r>
          </w:p>
        </w:tc>
        <w:tc>
          <w:tcPr>
            <w:tcW w:w="5216" w:type="dxa"/>
          </w:tcPr>
          <w:p w:rsidR="00905227" w:rsidRPr="00905227" w:rsidRDefault="000E3A94" w:rsidP="009052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数据正确</w:t>
            </w:r>
          </w:p>
        </w:tc>
      </w:tr>
      <w:tr w:rsidR="00905227" w:rsidRPr="00905227" w:rsidTr="005873EE">
        <w:trPr>
          <w:trHeight w:val="421"/>
        </w:trPr>
        <w:tc>
          <w:tcPr>
            <w:tcW w:w="1923" w:type="dxa"/>
            <w:vMerge w:val="restart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Specific Alternative Flows</w:t>
            </w:r>
          </w:p>
          <w:p w:rsidR="00905227" w:rsidRPr="00905227" w:rsidRDefault="00905227" w:rsidP="000E3A94">
            <w:pPr>
              <w:rPr>
                <w:sz w:val="22"/>
              </w:rPr>
            </w:pPr>
            <w:r w:rsidRPr="00905227">
              <w:rPr>
                <w:sz w:val="22"/>
              </w:rPr>
              <w:t>(Test)</w:t>
            </w:r>
          </w:p>
        </w:tc>
        <w:tc>
          <w:tcPr>
            <w:tcW w:w="6974" w:type="dxa"/>
            <w:gridSpan w:val="2"/>
          </w:tcPr>
          <w:p w:rsidR="00905227" w:rsidRPr="00905227" w:rsidRDefault="00905227" w:rsidP="00D35922">
            <w:pPr>
              <w:rPr>
                <w:sz w:val="22"/>
              </w:rPr>
            </w:pPr>
            <w:r w:rsidRPr="00905227">
              <w:rPr>
                <w:sz w:val="22"/>
              </w:rPr>
              <w:t xml:space="preserve">RFS </w:t>
            </w:r>
            <w:r w:rsidR="00D35922">
              <w:rPr>
                <w:sz w:val="22"/>
              </w:rPr>
              <w:t>2</w:t>
            </w:r>
            <w:ins w:id="185" w:author="Zorrot UI" w:date="2016-05-25T21:18:00Z">
              <w:r w:rsidR="00C6091C">
                <w:rPr>
                  <w:rFonts w:hint="eastAsia"/>
                  <w:sz w:val="22"/>
                </w:rPr>
                <w:t>,3</w:t>
              </w:r>
            </w:ins>
          </w:p>
        </w:tc>
      </w:tr>
      <w:tr w:rsidR="00905227" w:rsidRPr="00905227" w:rsidTr="005873EE">
        <w:trPr>
          <w:trHeight w:val="231"/>
        </w:trPr>
        <w:tc>
          <w:tcPr>
            <w:tcW w:w="1923" w:type="dxa"/>
            <w:vMerge/>
          </w:tcPr>
          <w:p w:rsidR="00905227" w:rsidRPr="00905227" w:rsidRDefault="00905227" w:rsidP="00905227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905227" w:rsidRPr="00905227" w:rsidRDefault="000E3A94" w:rsidP="000E3A9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数据有明显的错误</w:t>
            </w:r>
            <w:r w:rsidRPr="00905227">
              <w:rPr>
                <w:sz w:val="22"/>
              </w:rPr>
              <w:t xml:space="preserve"> </w:t>
            </w:r>
          </w:p>
        </w:tc>
      </w:tr>
      <w:tr w:rsidR="00905227" w:rsidRPr="00905227" w:rsidTr="005873EE">
        <w:trPr>
          <w:trHeight w:val="143"/>
        </w:trPr>
        <w:tc>
          <w:tcPr>
            <w:tcW w:w="1923" w:type="dxa"/>
            <w:vMerge/>
          </w:tcPr>
          <w:p w:rsidR="00905227" w:rsidRPr="00905227" w:rsidRDefault="00905227" w:rsidP="00905227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1C2D7D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905227" w:rsidRPr="00905227" w:rsidTr="005873EE">
        <w:trPr>
          <w:trHeight w:val="142"/>
        </w:trPr>
        <w:tc>
          <w:tcPr>
            <w:tcW w:w="1923" w:type="dxa"/>
            <w:vMerge/>
          </w:tcPr>
          <w:p w:rsidR="00905227" w:rsidRPr="00905227" w:rsidRDefault="00905227" w:rsidP="00905227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05227" w:rsidRPr="00905227" w:rsidRDefault="00905227" w:rsidP="00905227">
            <w:pPr>
              <w:rPr>
                <w:sz w:val="22"/>
              </w:rPr>
            </w:pPr>
            <w:r w:rsidRPr="00905227">
              <w:rPr>
                <w:sz w:val="22"/>
              </w:rPr>
              <w:t>Postcondition</w:t>
            </w:r>
          </w:p>
          <w:p w:rsidR="00905227" w:rsidRPr="00905227" w:rsidRDefault="00905227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(Test</w:t>
            </w:r>
            <w:r w:rsidR="00C974D6">
              <w:rPr>
                <w:rFonts w:hint="eastAsia"/>
                <w:sz w:val="22"/>
              </w:rPr>
              <w:t>)</w:t>
            </w:r>
          </w:p>
        </w:tc>
        <w:tc>
          <w:tcPr>
            <w:tcW w:w="5216" w:type="dxa"/>
          </w:tcPr>
          <w:p w:rsidR="00905227" w:rsidRPr="00905227" w:rsidRDefault="000E3A94" w:rsidP="0090522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ap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Reduce</w:t>
            </w:r>
            <w:r>
              <w:rPr>
                <w:sz w:val="22"/>
              </w:rPr>
              <w:t>函数功能性错误</w:t>
            </w:r>
          </w:p>
        </w:tc>
      </w:tr>
    </w:tbl>
    <w:p w:rsidR="00A83B6B" w:rsidRDefault="00A83B6B" w:rsidP="00A83B6B">
      <w:pPr>
        <w:pStyle w:val="3"/>
      </w:pPr>
      <w:bookmarkStart w:id="186" w:name="_Toc451371092"/>
      <w:r>
        <w:t>3</w:t>
      </w:r>
      <w:r>
        <w:rPr>
          <w:rFonts w:hint="eastAsia"/>
        </w:rPr>
        <w:t>.4.</w:t>
      </w:r>
      <w:r>
        <w:t>3</w:t>
      </w:r>
      <w:r>
        <w:rPr>
          <w:rFonts w:hint="eastAsia"/>
        </w:rPr>
        <w:t>测试用例所需工时</w:t>
      </w:r>
      <w:bookmarkEnd w:id="18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A83B6B" w:rsidTr="00A83B6B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B6B" w:rsidRDefault="00A83B6B" w:rsidP="00A83B6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A83B6B" w:rsidTr="00A83B6B">
        <w:tc>
          <w:tcPr>
            <w:tcW w:w="1923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sz w:val="22"/>
              </w:rPr>
              <w:t>输出结果</w:t>
            </w:r>
          </w:p>
        </w:tc>
      </w:tr>
      <w:tr w:rsidR="00A83B6B" w:rsidTr="00A83B6B">
        <w:tc>
          <w:tcPr>
            <w:tcW w:w="1923" w:type="dxa"/>
            <w:vMerge w:val="restart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A83B6B" w:rsidRDefault="00A83B6B" w:rsidP="00A83B6B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4989" w:type="dxa"/>
            <w:gridSpan w:val="2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1985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A83B6B" w:rsidTr="00A83B6B">
        <w:trPr>
          <w:trHeight w:val="81"/>
        </w:trPr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准备测试结果</w:t>
            </w:r>
          </w:p>
        </w:tc>
        <w:tc>
          <w:tcPr>
            <w:tcW w:w="1985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0.01</w:t>
            </w:r>
          </w:p>
        </w:tc>
      </w:tr>
      <w:tr w:rsidR="00A83B6B" w:rsidTr="00A83B6B">
        <w:tc>
          <w:tcPr>
            <w:tcW w:w="1923" w:type="dxa"/>
            <w:vMerge/>
          </w:tcPr>
          <w:p w:rsidR="00A83B6B" w:rsidRDefault="00A83B6B" w:rsidP="00A83B6B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110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与真实数据进行比较</w:t>
            </w:r>
          </w:p>
        </w:tc>
        <w:tc>
          <w:tcPr>
            <w:tcW w:w="1985" w:type="dxa"/>
          </w:tcPr>
          <w:p w:rsidR="00A83B6B" w:rsidRDefault="00A83B6B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</w:t>
            </w:r>
          </w:p>
        </w:tc>
      </w:tr>
      <w:tr w:rsidR="00A83B6B" w:rsidTr="00A83B6B">
        <w:tc>
          <w:tcPr>
            <w:tcW w:w="1923" w:type="dxa"/>
          </w:tcPr>
          <w:p w:rsidR="00A83B6B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总工时</w:t>
            </w:r>
          </w:p>
        </w:tc>
        <w:tc>
          <w:tcPr>
            <w:tcW w:w="6974" w:type="dxa"/>
            <w:gridSpan w:val="3"/>
          </w:tcPr>
          <w:p w:rsidR="00A83B6B" w:rsidRDefault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21</w:t>
            </w:r>
          </w:p>
        </w:tc>
      </w:tr>
    </w:tbl>
    <w:p w:rsidR="00F537FC" w:rsidRDefault="00C974D6" w:rsidP="00F537FC">
      <w:pPr>
        <w:pStyle w:val="2"/>
      </w:pPr>
      <w:bookmarkStart w:id="187" w:name="_Toc451371093"/>
      <w:r>
        <w:t>3</w:t>
      </w:r>
      <w:r w:rsidR="001C2D7D">
        <w:rPr>
          <w:rFonts w:hint="eastAsia"/>
        </w:rPr>
        <w:t>.5</w:t>
      </w:r>
      <w:ins w:id="188" w:author="Zorrot UI" w:date="2016-05-25T22:08:00Z">
        <w:r w:rsidR="00FB794A">
          <w:t xml:space="preserve"> </w:t>
        </w:r>
      </w:ins>
      <w:del w:id="189" w:author="Zorrot UI" w:date="2016-05-25T22:08:00Z">
        <w:r w:rsidDel="00FB794A">
          <w:rPr>
            <w:rFonts w:ascii="Calibri" w:eastAsia="宋体" w:hAnsi="Calibri" w:cs="Times New Roman" w:hint="eastAsia"/>
          </w:rPr>
          <w:delText>源码改进</w:delText>
        </w:r>
      </w:del>
      <w:bookmarkEnd w:id="187"/>
      <w:ins w:id="190" w:author="Zorrot UI" w:date="2016-05-25T22:08:00Z">
        <w:r w:rsidR="00FB794A">
          <w:rPr>
            <w:rFonts w:ascii="Calibri" w:eastAsia="宋体" w:hAnsi="Calibri" w:cs="Times New Roman" w:hint="eastAsia"/>
          </w:rPr>
          <w:t>Inputsplit</w:t>
        </w:r>
        <w:r w:rsidR="00FB794A">
          <w:rPr>
            <w:rFonts w:ascii="Calibri" w:eastAsia="宋体" w:hAnsi="Calibri" w:cs="Times New Roman" w:hint="eastAsia"/>
          </w:rPr>
          <w:t>测试</w:t>
        </w:r>
      </w:ins>
    </w:p>
    <w:p w:rsidR="00F537FC" w:rsidRDefault="00C974D6" w:rsidP="00F537FC">
      <w:pPr>
        <w:pStyle w:val="3"/>
      </w:pPr>
      <w:bookmarkStart w:id="191" w:name="_Toc451371094"/>
      <w:r>
        <w:t>3</w:t>
      </w:r>
      <w:r w:rsidR="00E04C67">
        <w:rPr>
          <w:rFonts w:hint="eastAsia"/>
        </w:rPr>
        <w:t>.5</w:t>
      </w:r>
      <w:r w:rsidR="00F537FC">
        <w:rPr>
          <w:rFonts w:hint="eastAsia"/>
        </w:rPr>
        <w:t>.1</w:t>
      </w:r>
      <w:r w:rsidR="00F537FC">
        <w:rPr>
          <w:rFonts w:hint="eastAsia"/>
        </w:rPr>
        <w:t>测试策略</w:t>
      </w:r>
      <w:r w:rsidR="00F537FC">
        <w:t>描述</w:t>
      </w:r>
      <w:bookmarkEnd w:id="191"/>
    </w:p>
    <w:p w:rsidR="00F537FC" w:rsidRDefault="00C974D6" w:rsidP="00F537FC">
      <w:pPr>
        <w:ind w:firstLineChars="200" w:firstLine="480"/>
      </w:pPr>
      <w:r>
        <w:rPr>
          <w:rFonts w:hint="eastAsia"/>
        </w:rPr>
        <w:t>本测试的</w:t>
      </w:r>
      <w:r>
        <w:t>目的在于对改进后的</w:t>
      </w:r>
      <w:r>
        <w:t>MapReduce</w:t>
      </w:r>
      <w:r>
        <w:t>函数进行测试</w:t>
      </w:r>
      <w:r>
        <w:rPr>
          <w:rFonts w:hint="eastAsia"/>
        </w:rPr>
        <w:t>，</w:t>
      </w:r>
      <w:r>
        <w:t>正常情况下能够编译通过</w:t>
      </w:r>
      <w:r>
        <w:rPr>
          <w:rFonts w:hint="eastAsia"/>
        </w:rPr>
        <w:t>。</w:t>
      </w:r>
    </w:p>
    <w:p w:rsidR="00F537FC" w:rsidRDefault="00C974D6" w:rsidP="00F537FC">
      <w:pPr>
        <w:pStyle w:val="3"/>
      </w:pPr>
      <w:bookmarkStart w:id="192" w:name="_Toc451371095"/>
      <w:r>
        <w:t>3</w:t>
      </w:r>
      <w:r w:rsidR="00E04C67">
        <w:rPr>
          <w:rFonts w:hint="eastAsia"/>
        </w:rPr>
        <w:t>.5</w:t>
      </w:r>
      <w:r w:rsidR="00F537FC">
        <w:rPr>
          <w:rFonts w:hint="eastAsia"/>
        </w:rPr>
        <w:t>.2</w:t>
      </w:r>
      <w:r w:rsidR="00F537FC">
        <w:rPr>
          <w:rFonts w:hint="eastAsia"/>
        </w:rPr>
        <w:t>测试用例</w:t>
      </w:r>
      <w:bookmarkEnd w:id="192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981A6D" w:rsidRPr="00981A6D" w:rsidTr="005873EE">
        <w:tc>
          <w:tcPr>
            <w:tcW w:w="8897" w:type="dxa"/>
            <w:gridSpan w:val="3"/>
          </w:tcPr>
          <w:p w:rsidR="00981A6D" w:rsidRPr="00981A6D" w:rsidRDefault="00981A6D" w:rsidP="0064777C">
            <w:pPr>
              <w:jc w:val="center"/>
              <w:rPr>
                <w:b/>
                <w:sz w:val="22"/>
              </w:rPr>
            </w:pPr>
            <w:r w:rsidRPr="00981A6D">
              <w:rPr>
                <w:b/>
                <w:sz w:val="22"/>
              </w:rPr>
              <w:t>Test Case Specification</w:t>
            </w:r>
          </w:p>
        </w:tc>
      </w:tr>
      <w:tr w:rsidR="00981A6D" w:rsidRPr="00981A6D" w:rsidTr="005873EE">
        <w:tc>
          <w:tcPr>
            <w:tcW w:w="1923" w:type="dxa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981A6D" w:rsidRPr="00981A6D" w:rsidRDefault="00C974D6" w:rsidP="00981A6D">
            <w:pPr>
              <w:rPr>
                <w:sz w:val="22"/>
              </w:rPr>
            </w:pPr>
            <w:r>
              <w:rPr>
                <w:rFonts w:ascii="Calibri" w:eastAsia="宋体" w:hAnsi="Calibri" w:cs="Times New Roman" w:hint="eastAsia"/>
              </w:rPr>
              <w:t>源码改进</w:t>
            </w:r>
          </w:p>
        </w:tc>
      </w:tr>
      <w:tr w:rsidR="00981A6D" w:rsidRPr="00981A6D" w:rsidTr="005873EE">
        <w:tc>
          <w:tcPr>
            <w:tcW w:w="1923" w:type="dxa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Brief</w:t>
            </w:r>
            <w:r w:rsidRPr="00981A6D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981A6D" w:rsidRPr="00981A6D" w:rsidRDefault="00C974D6" w:rsidP="00981A6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对</w:t>
            </w:r>
            <w:r>
              <w:rPr>
                <w:sz w:val="22"/>
              </w:rPr>
              <w:t>Hadoop</w:t>
            </w:r>
            <w:r>
              <w:rPr>
                <w:sz w:val="22"/>
              </w:rPr>
              <w:t>的源代码改变进行测试</w:t>
            </w:r>
          </w:p>
        </w:tc>
      </w:tr>
      <w:tr w:rsidR="00981A6D" w:rsidRPr="00981A6D" w:rsidTr="005873EE">
        <w:tc>
          <w:tcPr>
            <w:tcW w:w="1923" w:type="dxa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981A6D" w:rsidRPr="00981A6D" w:rsidRDefault="00C974D6" w:rsidP="00981A6D">
            <w:pPr>
              <w:rPr>
                <w:sz w:val="22"/>
              </w:rPr>
            </w:pPr>
            <w:r>
              <w:rPr>
                <w:sz w:val="22"/>
              </w:rPr>
              <w:t>Maven</w:t>
            </w:r>
            <w:r>
              <w:rPr>
                <w:sz w:val="22"/>
              </w:rPr>
              <w:t>成功配置</w:t>
            </w:r>
          </w:p>
        </w:tc>
      </w:tr>
      <w:tr w:rsidR="00981A6D" w:rsidRPr="00981A6D" w:rsidTr="005873EE">
        <w:tc>
          <w:tcPr>
            <w:tcW w:w="1923" w:type="dxa"/>
          </w:tcPr>
          <w:p w:rsidR="00981A6D" w:rsidRPr="00981A6D" w:rsidRDefault="000E3A94" w:rsidP="00981A6D">
            <w:pPr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测试员</w:t>
            </w:r>
          </w:p>
        </w:tc>
      </w:tr>
      <w:tr w:rsidR="00981A6D" w:rsidRPr="00981A6D" w:rsidTr="005873EE">
        <w:tc>
          <w:tcPr>
            <w:tcW w:w="1923" w:type="dxa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None</w:t>
            </w:r>
          </w:p>
        </w:tc>
      </w:tr>
      <w:tr w:rsidR="00981A6D" w:rsidRPr="00981A6D" w:rsidTr="005873EE">
        <w:tc>
          <w:tcPr>
            <w:tcW w:w="1923" w:type="dxa"/>
            <w:vMerge w:val="restart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Basic Flow</w:t>
            </w:r>
          </w:p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(</w:t>
            </w:r>
            <w:r w:rsidRPr="00981A6D">
              <w:rPr>
                <w:sz w:val="22"/>
              </w:rPr>
              <w:t>Test Setup</w:t>
            </w:r>
            <w:r w:rsidRPr="00981A6D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Steps</w:t>
            </w:r>
          </w:p>
        </w:tc>
      </w:tr>
      <w:tr w:rsidR="00981A6D" w:rsidRPr="00981A6D" w:rsidTr="005873EE">
        <w:tc>
          <w:tcPr>
            <w:tcW w:w="1923" w:type="dxa"/>
            <w:vMerge/>
          </w:tcPr>
          <w:p w:rsidR="00981A6D" w:rsidRPr="00981A6D" w:rsidRDefault="00981A6D" w:rsidP="00981A6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981A6D" w:rsidRPr="00981A6D" w:rsidRDefault="008D615A" w:rsidP="00981A6D">
            <w:pPr>
              <w:rPr>
                <w:sz w:val="22"/>
              </w:rPr>
            </w:pPr>
            <w:r>
              <w:rPr>
                <w:sz w:val="22"/>
              </w:rPr>
              <w:t>重载文件分割函数</w:t>
            </w:r>
            <w:r>
              <w:rPr>
                <w:sz w:val="22"/>
              </w:rPr>
              <w:t>InputSplit</w:t>
            </w:r>
            <w:r>
              <w:rPr>
                <w:rFonts w:hint="eastAsia"/>
                <w:sz w:val="22"/>
              </w:rPr>
              <w:t>-</w:t>
            </w:r>
          </w:p>
        </w:tc>
      </w:tr>
      <w:tr w:rsidR="00981A6D" w:rsidRPr="00981A6D" w:rsidTr="005873EE">
        <w:tc>
          <w:tcPr>
            <w:tcW w:w="1923" w:type="dxa"/>
            <w:vMerge/>
          </w:tcPr>
          <w:p w:rsidR="00981A6D" w:rsidRPr="00981A6D" w:rsidRDefault="00981A6D" w:rsidP="00981A6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3922D2" w:rsidRPr="00981A6D" w:rsidRDefault="00C974D6" w:rsidP="00981A6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编译</w:t>
            </w:r>
            <w:r>
              <w:rPr>
                <w:rFonts w:hint="eastAsia"/>
                <w:sz w:val="22"/>
              </w:rPr>
              <w:t>Hadoop-MapReduce</w:t>
            </w:r>
          </w:p>
        </w:tc>
      </w:tr>
      <w:tr w:rsidR="003922D2" w:rsidRPr="00981A6D" w:rsidTr="005873EE">
        <w:trPr>
          <w:ins w:id="193" w:author="Zorrot UI" w:date="2016-05-25T22:09:00Z"/>
        </w:trPr>
        <w:tc>
          <w:tcPr>
            <w:tcW w:w="1923" w:type="dxa"/>
            <w:vMerge/>
          </w:tcPr>
          <w:p w:rsidR="003922D2" w:rsidRPr="00981A6D" w:rsidRDefault="003922D2" w:rsidP="00981A6D">
            <w:pPr>
              <w:rPr>
                <w:ins w:id="194" w:author="Zorrot UI" w:date="2016-05-25T22:09:00Z"/>
                <w:sz w:val="22"/>
              </w:rPr>
            </w:pPr>
          </w:p>
        </w:tc>
        <w:tc>
          <w:tcPr>
            <w:tcW w:w="1758" w:type="dxa"/>
          </w:tcPr>
          <w:p w:rsidR="003922D2" w:rsidRPr="00981A6D" w:rsidRDefault="003922D2" w:rsidP="00981A6D">
            <w:pPr>
              <w:rPr>
                <w:ins w:id="195" w:author="Zorrot UI" w:date="2016-05-25T22:09:00Z"/>
                <w:sz w:val="22"/>
              </w:rPr>
            </w:pPr>
            <w:ins w:id="196" w:author="Zorrot UI" w:date="2016-05-25T22:09:00Z">
              <w:r>
                <w:rPr>
                  <w:rFonts w:hint="eastAsia"/>
                  <w:sz w:val="22"/>
                </w:rPr>
                <w:t>3</w:t>
              </w:r>
            </w:ins>
          </w:p>
        </w:tc>
        <w:tc>
          <w:tcPr>
            <w:tcW w:w="5216" w:type="dxa"/>
          </w:tcPr>
          <w:p w:rsidR="003922D2" w:rsidRDefault="003922D2" w:rsidP="00981A6D">
            <w:pPr>
              <w:rPr>
                <w:ins w:id="197" w:author="Zorrot UI" w:date="2016-05-25T22:09:00Z"/>
                <w:rFonts w:hint="eastAsia"/>
                <w:sz w:val="22"/>
              </w:rPr>
            </w:pPr>
            <w:ins w:id="198" w:author="Zorrot UI" w:date="2016-05-25T22:09:00Z">
              <w:r>
                <w:rPr>
                  <w:rFonts w:hint="eastAsia"/>
                  <w:sz w:val="22"/>
                </w:rPr>
                <w:t>运行一个</w:t>
              </w:r>
              <w:r>
                <w:rPr>
                  <w:rFonts w:hint="eastAsia"/>
                  <w:sz w:val="22"/>
                </w:rPr>
                <w:t>Hadoop</w:t>
              </w:r>
              <w:r>
                <w:rPr>
                  <w:rFonts w:hint="eastAsia"/>
                  <w:sz w:val="22"/>
                </w:rPr>
                <w:t>的示例（比如本程序），观察是否</w:t>
              </w:r>
            </w:ins>
            <w:ins w:id="199" w:author="Zorrot UI" w:date="2016-05-25T22:11:00Z">
              <w:r>
                <w:rPr>
                  <w:rFonts w:hint="eastAsia"/>
                  <w:sz w:val="22"/>
                </w:rPr>
                <w:t>正常运行。</w:t>
              </w:r>
            </w:ins>
            <w:bookmarkStart w:id="200" w:name="_GoBack"/>
            <w:bookmarkEnd w:id="200"/>
          </w:p>
        </w:tc>
      </w:tr>
      <w:tr w:rsidR="00981A6D" w:rsidRPr="00981A6D" w:rsidTr="005873EE">
        <w:tc>
          <w:tcPr>
            <w:tcW w:w="1923" w:type="dxa"/>
            <w:vMerge/>
          </w:tcPr>
          <w:p w:rsidR="00981A6D" w:rsidRPr="00981A6D" w:rsidRDefault="00981A6D" w:rsidP="00981A6D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981A6D" w:rsidRPr="00981A6D" w:rsidRDefault="00981A6D" w:rsidP="00981A6D">
            <w:pPr>
              <w:rPr>
                <w:sz w:val="22"/>
              </w:rPr>
            </w:pPr>
            <w:r w:rsidRPr="00981A6D">
              <w:rPr>
                <w:rFonts w:hint="eastAsia"/>
                <w:sz w:val="22"/>
              </w:rPr>
              <w:t>Postconditio</w:t>
            </w:r>
            <w:r w:rsidRPr="00981A6D">
              <w:rPr>
                <w:sz w:val="22"/>
              </w:rPr>
              <w:t>n</w:t>
            </w:r>
          </w:p>
          <w:p w:rsidR="00981A6D" w:rsidRPr="00981A6D" w:rsidRDefault="00C974D6" w:rsidP="00C974D6">
            <w:pPr>
              <w:rPr>
                <w:sz w:val="22"/>
              </w:rPr>
            </w:pPr>
            <w:r>
              <w:rPr>
                <w:sz w:val="22"/>
              </w:rPr>
              <w:t>(Test</w:t>
            </w:r>
            <w:r w:rsidR="00981A6D" w:rsidRPr="00981A6D">
              <w:rPr>
                <w:sz w:val="22"/>
              </w:rPr>
              <w:t>)</w:t>
            </w:r>
          </w:p>
        </w:tc>
        <w:tc>
          <w:tcPr>
            <w:tcW w:w="5216" w:type="dxa"/>
          </w:tcPr>
          <w:p w:rsidR="00981A6D" w:rsidRPr="00981A6D" w:rsidRDefault="00C974D6" w:rsidP="00981A6D">
            <w:pPr>
              <w:rPr>
                <w:sz w:val="22"/>
              </w:rPr>
            </w:pPr>
            <w:r>
              <w:rPr>
                <w:sz w:val="22"/>
              </w:rPr>
              <w:t>Hadoop</w:t>
            </w:r>
            <w:r>
              <w:rPr>
                <w:sz w:val="22"/>
              </w:rPr>
              <w:t>成功编译</w:t>
            </w:r>
          </w:p>
        </w:tc>
      </w:tr>
      <w:tr w:rsidR="003922D2" w:rsidRPr="00905227" w:rsidTr="00D8148F">
        <w:trPr>
          <w:trHeight w:val="421"/>
          <w:ins w:id="201" w:author="Zorrot UI" w:date="2016-05-25T22:09:00Z"/>
        </w:trPr>
        <w:tc>
          <w:tcPr>
            <w:tcW w:w="1923" w:type="dxa"/>
            <w:vMerge w:val="restart"/>
          </w:tcPr>
          <w:p w:rsidR="003922D2" w:rsidRPr="00905227" w:rsidRDefault="003922D2" w:rsidP="00D8148F">
            <w:pPr>
              <w:rPr>
                <w:ins w:id="202" w:author="Zorrot UI" w:date="2016-05-25T22:09:00Z"/>
                <w:sz w:val="22"/>
              </w:rPr>
            </w:pPr>
            <w:ins w:id="203" w:author="Zorrot UI" w:date="2016-05-25T22:09:00Z">
              <w:r w:rsidRPr="00905227">
                <w:rPr>
                  <w:sz w:val="22"/>
                </w:rPr>
                <w:t>Specific Alternative Flows</w:t>
              </w:r>
            </w:ins>
          </w:p>
          <w:p w:rsidR="003922D2" w:rsidRPr="00905227" w:rsidRDefault="003922D2" w:rsidP="00D8148F">
            <w:pPr>
              <w:rPr>
                <w:ins w:id="204" w:author="Zorrot UI" w:date="2016-05-25T22:09:00Z"/>
                <w:sz w:val="22"/>
              </w:rPr>
            </w:pPr>
            <w:ins w:id="205" w:author="Zorrot UI" w:date="2016-05-25T22:09:00Z">
              <w:r w:rsidRPr="00905227">
                <w:rPr>
                  <w:sz w:val="22"/>
                </w:rPr>
                <w:t>(Test)</w:t>
              </w:r>
            </w:ins>
          </w:p>
        </w:tc>
        <w:tc>
          <w:tcPr>
            <w:tcW w:w="6974" w:type="dxa"/>
            <w:gridSpan w:val="2"/>
          </w:tcPr>
          <w:p w:rsidR="003922D2" w:rsidRPr="00905227" w:rsidRDefault="003922D2" w:rsidP="00D8148F">
            <w:pPr>
              <w:rPr>
                <w:ins w:id="206" w:author="Zorrot UI" w:date="2016-05-25T22:09:00Z"/>
                <w:sz w:val="22"/>
              </w:rPr>
            </w:pPr>
            <w:ins w:id="207" w:author="Zorrot UI" w:date="2016-05-25T22:09:00Z">
              <w:r w:rsidRPr="00905227">
                <w:rPr>
                  <w:sz w:val="22"/>
                </w:rPr>
                <w:t xml:space="preserve">RFS </w:t>
              </w:r>
              <w:r>
                <w:rPr>
                  <w:sz w:val="22"/>
                </w:rPr>
                <w:t>2</w:t>
              </w:r>
            </w:ins>
          </w:p>
        </w:tc>
      </w:tr>
      <w:tr w:rsidR="003922D2" w:rsidRPr="00905227" w:rsidTr="00D8148F">
        <w:trPr>
          <w:trHeight w:val="231"/>
          <w:ins w:id="208" w:author="Zorrot UI" w:date="2016-05-25T22:09:00Z"/>
        </w:trPr>
        <w:tc>
          <w:tcPr>
            <w:tcW w:w="1923" w:type="dxa"/>
            <w:vMerge/>
          </w:tcPr>
          <w:p w:rsidR="003922D2" w:rsidRPr="00905227" w:rsidRDefault="003922D2" w:rsidP="00D8148F">
            <w:pPr>
              <w:rPr>
                <w:ins w:id="209" w:author="Zorrot UI" w:date="2016-05-25T22:09:00Z"/>
                <w:sz w:val="22"/>
              </w:rPr>
            </w:pPr>
          </w:p>
        </w:tc>
        <w:tc>
          <w:tcPr>
            <w:tcW w:w="1758" w:type="dxa"/>
          </w:tcPr>
          <w:p w:rsidR="003922D2" w:rsidRPr="00905227" w:rsidRDefault="003922D2" w:rsidP="00D8148F">
            <w:pPr>
              <w:rPr>
                <w:ins w:id="210" w:author="Zorrot UI" w:date="2016-05-25T22:09:00Z"/>
                <w:sz w:val="22"/>
              </w:rPr>
            </w:pPr>
            <w:ins w:id="211" w:author="Zorrot UI" w:date="2016-05-25T22:09:00Z">
              <w:r w:rsidRPr="00905227">
                <w:rPr>
                  <w:sz w:val="22"/>
                </w:rPr>
                <w:t>1</w:t>
              </w:r>
            </w:ins>
          </w:p>
        </w:tc>
        <w:tc>
          <w:tcPr>
            <w:tcW w:w="5216" w:type="dxa"/>
          </w:tcPr>
          <w:p w:rsidR="003922D2" w:rsidRPr="00905227" w:rsidRDefault="003922D2" w:rsidP="00D8148F">
            <w:pPr>
              <w:rPr>
                <w:ins w:id="212" w:author="Zorrot UI" w:date="2016-05-25T22:09:00Z"/>
                <w:sz w:val="22"/>
              </w:rPr>
            </w:pPr>
            <w:ins w:id="213" w:author="Zorrot UI" w:date="2016-05-25T22:09:00Z">
              <w:r>
                <w:rPr>
                  <w:rFonts w:hint="eastAsia"/>
                  <w:sz w:val="22"/>
                </w:rPr>
                <w:t>编译</w:t>
              </w:r>
              <w:r>
                <w:rPr>
                  <w:rFonts w:hint="eastAsia"/>
                  <w:sz w:val="22"/>
                </w:rPr>
                <w:t>Hadoop</w:t>
              </w:r>
              <w:r>
                <w:rPr>
                  <w:rFonts w:hint="eastAsia"/>
                  <w:sz w:val="22"/>
                </w:rPr>
                <w:t>的过程中发现错误</w:t>
              </w:r>
            </w:ins>
          </w:p>
        </w:tc>
      </w:tr>
      <w:tr w:rsidR="003922D2" w:rsidRPr="00905227" w:rsidTr="00D8148F">
        <w:trPr>
          <w:trHeight w:val="143"/>
          <w:ins w:id="214" w:author="Zorrot UI" w:date="2016-05-25T22:09:00Z"/>
        </w:trPr>
        <w:tc>
          <w:tcPr>
            <w:tcW w:w="1923" w:type="dxa"/>
            <w:vMerge/>
          </w:tcPr>
          <w:p w:rsidR="003922D2" w:rsidRPr="00905227" w:rsidRDefault="003922D2" w:rsidP="00D8148F">
            <w:pPr>
              <w:rPr>
                <w:ins w:id="215" w:author="Zorrot UI" w:date="2016-05-25T22:09:00Z"/>
                <w:sz w:val="22"/>
              </w:rPr>
            </w:pPr>
          </w:p>
        </w:tc>
        <w:tc>
          <w:tcPr>
            <w:tcW w:w="1758" w:type="dxa"/>
          </w:tcPr>
          <w:p w:rsidR="003922D2" w:rsidRPr="00905227" w:rsidRDefault="003922D2" w:rsidP="00D8148F">
            <w:pPr>
              <w:rPr>
                <w:ins w:id="216" w:author="Zorrot UI" w:date="2016-05-25T22:09:00Z"/>
                <w:sz w:val="22"/>
              </w:rPr>
            </w:pPr>
            <w:ins w:id="217" w:author="Zorrot UI" w:date="2016-05-25T22:09:00Z">
              <w:r w:rsidRPr="00905227">
                <w:rPr>
                  <w:sz w:val="22"/>
                </w:rPr>
                <w:t>2</w:t>
              </w:r>
            </w:ins>
          </w:p>
        </w:tc>
        <w:tc>
          <w:tcPr>
            <w:tcW w:w="5216" w:type="dxa"/>
          </w:tcPr>
          <w:p w:rsidR="003922D2" w:rsidRPr="00905227" w:rsidRDefault="003922D2" w:rsidP="00D8148F">
            <w:pPr>
              <w:rPr>
                <w:ins w:id="218" w:author="Zorrot UI" w:date="2016-05-25T22:09:00Z"/>
                <w:sz w:val="22"/>
              </w:rPr>
            </w:pPr>
            <w:ins w:id="219" w:author="Zorrot UI" w:date="2016-05-25T22:09:00Z">
              <w:r w:rsidRPr="001C2D7D">
                <w:rPr>
                  <w:rFonts w:hint="eastAsia"/>
                  <w:color w:val="FF0000"/>
                  <w:sz w:val="22"/>
                </w:rPr>
                <w:t>ABORT</w:t>
              </w:r>
            </w:ins>
          </w:p>
        </w:tc>
      </w:tr>
      <w:tr w:rsidR="003922D2" w:rsidRPr="00905227" w:rsidTr="00D8148F">
        <w:trPr>
          <w:trHeight w:val="142"/>
          <w:ins w:id="220" w:author="Zorrot UI" w:date="2016-05-25T22:09:00Z"/>
        </w:trPr>
        <w:tc>
          <w:tcPr>
            <w:tcW w:w="1923" w:type="dxa"/>
            <w:vMerge/>
          </w:tcPr>
          <w:p w:rsidR="003922D2" w:rsidRPr="00905227" w:rsidRDefault="003922D2" w:rsidP="00D8148F">
            <w:pPr>
              <w:rPr>
                <w:ins w:id="221" w:author="Zorrot UI" w:date="2016-05-25T22:09:00Z"/>
                <w:sz w:val="22"/>
              </w:rPr>
            </w:pPr>
          </w:p>
        </w:tc>
        <w:tc>
          <w:tcPr>
            <w:tcW w:w="1758" w:type="dxa"/>
          </w:tcPr>
          <w:p w:rsidR="003922D2" w:rsidRPr="00905227" w:rsidRDefault="003922D2" w:rsidP="00D8148F">
            <w:pPr>
              <w:rPr>
                <w:ins w:id="222" w:author="Zorrot UI" w:date="2016-05-25T22:09:00Z"/>
                <w:sz w:val="22"/>
              </w:rPr>
            </w:pPr>
            <w:ins w:id="223" w:author="Zorrot UI" w:date="2016-05-25T22:09:00Z">
              <w:r w:rsidRPr="00905227">
                <w:rPr>
                  <w:sz w:val="22"/>
                </w:rPr>
                <w:t>Postcondition</w:t>
              </w:r>
            </w:ins>
          </w:p>
          <w:p w:rsidR="003922D2" w:rsidRPr="00905227" w:rsidRDefault="003922D2" w:rsidP="00D8148F">
            <w:pPr>
              <w:rPr>
                <w:ins w:id="224" w:author="Zorrot UI" w:date="2016-05-25T22:09:00Z"/>
                <w:sz w:val="22"/>
              </w:rPr>
            </w:pPr>
            <w:ins w:id="225" w:author="Zorrot UI" w:date="2016-05-25T22:09:00Z">
              <w:r w:rsidRPr="00905227">
                <w:rPr>
                  <w:sz w:val="22"/>
                </w:rPr>
                <w:t>(Test)</w:t>
              </w:r>
            </w:ins>
          </w:p>
        </w:tc>
        <w:tc>
          <w:tcPr>
            <w:tcW w:w="5216" w:type="dxa"/>
          </w:tcPr>
          <w:p w:rsidR="003922D2" w:rsidRPr="00905227" w:rsidRDefault="003922D2" w:rsidP="00D8148F">
            <w:pPr>
              <w:rPr>
                <w:ins w:id="226" w:author="Zorrot UI" w:date="2016-05-25T22:09:00Z"/>
                <w:sz w:val="22"/>
              </w:rPr>
            </w:pPr>
            <w:ins w:id="227" w:author="Zorrot UI" w:date="2016-05-25T22:09:00Z">
              <w:r>
                <w:rPr>
                  <w:rFonts w:hint="eastAsia"/>
                  <w:sz w:val="22"/>
                </w:rPr>
                <w:t>函数出现错误或者冲突</w:t>
              </w:r>
            </w:ins>
          </w:p>
        </w:tc>
      </w:tr>
      <w:tr w:rsidR="00C974D6" w:rsidRPr="00905227" w:rsidTr="00C974D6">
        <w:trPr>
          <w:trHeight w:val="421"/>
        </w:trPr>
        <w:tc>
          <w:tcPr>
            <w:tcW w:w="1923" w:type="dxa"/>
            <w:vMerge w:val="restart"/>
          </w:tcPr>
          <w:p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 xml:space="preserve">Specific Alternative </w:t>
            </w:r>
            <w:r w:rsidRPr="00905227">
              <w:rPr>
                <w:sz w:val="22"/>
              </w:rPr>
              <w:lastRenderedPageBreak/>
              <w:t>Flows</w:t>
            </w:r>
          </w:p>
          <w:p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(Test)</w:t>
            </w:r>
          </w:p>
        </w:tc>
        <w:tc>
          <w:tcPr>
            <w:tcW w:w="6974" w:type="dxa"/>
            <w:gridSpan w:val="2"/>
          </w:tcPr>
          <w:p w:rsidR="00C974D6" w:rsidRPr="00905227" w:rsidRDefault="00C974D6" w:rsidP="003922D2">
            <w:pPr>
              <w:rPr>
                <w:sz w:val="22"/>
              </w:rPr>
              <w:pPrChange w:id="228" w:author="Zorrot UI" w:date="2016-05-25T22:09:00Z">
                <w:pPr/>
              </w:pPrChange>
            </w:pPr>
            <w:r w:rsidRPr="00905227">
              <w:rPr>
                <w:sz w:val="22"/>
              </w:rPr>
              <w:lastRenderedPageBreak/>
              <w:t xml:space="preserve">RFS </w:t>
            </w:r>
            <w:del w:id="229" w:author="Zorrot UI" w:date="2016-05-25T22:09:00Z">
              <w:r w:rsidDel="003922D2">
                <w:rPr>
                  <w:sz w:val="22"/>
                </w:rPr>
                <w:delText>2</w:delText>
              </w:r>
            </w:del>
            <w:ins w:id="230" w:author="Zorrot UI" w:date="2016-05-25T22:09:00Z">
              <w:r w:rsidR="003922D2">
                <w:rPr>
                  <w:sz w:val="22"/>
                </w:rPr>
                <w:t>3</w:t>
              </w:r>
            </w:ins>
          </w:p>
        </w:tc>
      </w:tr>
      <w:tr w:rsidR="00C974D6" w:rsidRPr="00905227" w:rsidTr="00C974D6">
        <w:trPr>
          <w:trHeight w:val="231"/>
        </w:trPr>
        <w:tc>
          <w:tcPr>
            <w:tcW w:w="1923" w:type="dxa"/>
            <w:vMerge/>
          </w:tcPr>
          <w:p w:rsidR="00C974D6" w:rsidRPr="00905227" w:rsidRDefault="00C974D6" w:rsidP="00C974D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C974D6" w:rsidRPr="00905227" w:rsidRDefault="00C974D6" w:rsidP="00C974D6">
            <w:pPr>
              <w:rPr>
                <w:sz w:val="22"/>
              </w:rPr>
            </w:pPr>
            <w:del w:id="231" w:author="Zorrot UI" w:date="2016-05-25T22:09:00Z">
              <w:r w:rsidDel="003922D2">
                <w:rPr>
                  <w:rFonts w:hint="eastAsia"/>
                  <w:sz w:val="22"/>
                </w:rPr>
                <w:delText>编译</w:delText>
              </w:r>
              <w:r w:rsidR="00A83B6B" w:rsidDel="003922D2">
                <w:rPr>
                  <w:rFonts w:hint="eastAsia"/>
                  <w:sz w:val="22"/>
                </w:rPr>
                <w:delText>Hadoop</w:delText>
              </w:r>
              <w:r w:rsidR="00A83B6B" w:rsidDel="003922D2">
                <w:rPr>
                  <w:rFonts w:hint="eastAsia"/>
                  <w:sz w:val="22"/>
                </w:rPr>
                <w:delText>的过程中发现</w:delText>
              </w:r>
              <w:r w:rsidDel="003922D2">
                <w:rPr>
                  <w:rFonts w:hint="eastAsia"/>
                  <w:sz w:val="22"/>
                </w:rPr>
                <w:delText>错误</w:delText>
              </w:r>
            </w:del>
            <w:ins w:id="232" w:author="Zorrot UI" w:date="2016-05-25T22:09:00Z">
              <w:r w:rsidR="003922D2">
                <w:rPr>
                  <w:rFonts w:hint="eastAsia"/>
                  <w:sz w:val="22"/>
                </w:rPr>
                <w:t>运行</w:t>
              </w:r>
              <w:r w:rsidR="003922D2">
                <w:rPr>
                  <w:rFonts w:hint="eastAsia"/>
                  <w:sz w:val="22"/>
                </w:rPr>
                <w:t>Hadoop</w:t>
              </w:r>
              <w:r w:rsidR="003922D2">
                <w:rPr>
                  <w:rFonts w:hint="eastAsia"/>
                  <w:sz w:val="22"/>
                </w:rPr>
                <w:t>的时候</w:t>
              </w:r>
            </w:ins>
            <w:ins w:id="233" w:author="Zorrot UI" w:date="2016-05-25T22:10:00Z">
              <w:r w:rsidR="003922D2">
                <w:rPr>
                  <w:rFonts w:hint="eastAsia"/>
                  <w:sz w:val="22"/>
                </w:rPr>
                <w:t>出现了运算错误或者语法错误</w:t>
              </w:r>
            </w:ins>
          </w:p>
        </w:tc>
      </w:tr>
      <w:tr w:rsidR="00C974D6" w:rsidRPr="00905227" w:rsidTr="00C974D6">
        <w:trPr>
          <w:trHeight w:val="143"/>
        </w:trPr>
        <w:tc>
          <w:tcPr>
            <w:tcW w:w="1923" w:type="dxa"/>
            <w:vMerge/>
          </w:tcPr>
          <w:p w:rsidR="00C974D6" w:rsidRPr="00905227" w:rsidRDefault="00C974D6" w:rsidP="00C974D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C974D6" w:rsidRPr="00905227" w:rsidRDefault="00C974D6" w:rsidP="00C974D6">
            <w:pPr>
              <w:rPr>
                <w:sz w:val="22"/>
              </w:rPr>
            </w:pPr>
            <w:r w:rsidRPr="001C2D7D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C974D6" w:rsidRPr="00905227" w:rsidTr="00C974D6">
        <w:trPr>
          <w:trHeight w:val="142"/>
        </w:trPr>
        <w:tc>
          <w:tcPr>
            <w:tcW w:w="1923" w:type="dxa"/>
            <w:vMerge/>
          </w:tcPr>
          <w:p w:rsidR="00C974D6" w:rsidRPr="00905227" w:rsidRDefault="00C974D6" w:rsidP="00C974D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Postcondition</w:t>
            </w:r>
          </w:p>
          <w:p w:rsidR="00C974D6" w:rsidRPr="00905227" w:rsidRDefault="00C974D6" w:rsidP="00C974D6">
            <w:pPr>
              <w:rPr>
                <w:sz w:val="22"/>
              </w:rPr>
            </w:pPr>
            <w:r w:rsidRPr="00905227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:rsidR="00C974D6" w:rsidRPr="00905227" w:rsidRDefault="00C974D6" w:rsidP="00C974D6">
            <w:pPr>
              <w:rPr>
                <w:sz w:val="22"/>
              </w:rPr>
            </w:pPr>
            <w:del w:id="234" w:author="Zorrot UI" w:date="2016-05-25T22:10:00Z">
              <w:r w:rsidDel="003922D2">
                <w:rPr>
                  <w:rFonts w:hint="eastAsia"/>
                  <w:sz w:val="22"/>
                </w:rPr>
                <w:delText>函数出现</w:delText>
              </w:r>
              <w:r w:rsidR="00A83B6B" w:rsidDel="003922D2">
                <w:rPr>
                  <w:rFonts w:hint="eastAsia"/>
                  <w:sz w:val="22"/>
                </w:rPr>
                <w:delText>错误或者冲突</w:delText>
              </w:r>
            </w:del>
            <w:ins w:id="235" w:author="Zorrot UI" w:date="2016-05-25T22:10:00Z">
              <w:r w:rsidR="003922D2">
                <w:rPr>
                  <w:rFonts w:hint="eastAsia"/>
                  <w:sz w:val="22"/>
                </w:rPr>
                <w:t>需要修改</w:t>
              </w:r>
              <w:r w:rsidR="003922D2">
                <w:rPr>
                  <w:rFonts w:hint="eastAsia"/>
                  <w:sz w:val="22"/>
                </w:rPr>
                <w:t>Inputsplit</w:t>
              </w:r>
              <w:r w:rsidR="003922D2">
                <w:rPr>
                  <w:rFonts w:hint="eastAsia"/>
                  <w:sz w:val="22"/>
                </w:rPr>
                <w:t>函数</w:t>
              </w:r>
            </w:ins>
          </w:p>
        </w:tc>
      </w:tr>
    </w:tbl>
    <w:p w:rsidR="00465B6D" w:rsidRDefault="00465B6D" w:rsidP="00465B6D">
      <w:pPr>
        <w:pStyle w:val="3"/>
      </w:pPr>
      <w:bookmarkStart w:id="236" w:name="_Toc451371096"/>
      <w:r>
        <w:t>3</w:t>
      </w:r>
      <w:r>
        <w:rPr>
          <w:rFonts w:hint="eastAsia"/>
        </w:rPr>
        <w:t>.5.</w:t>
      </w:r>
      <w:r>
        <w:t>3</w:t>
      </w:r>
      <w:r>
        <w:rPr>
          <w:rFonts w:hint="eastAsia"/>
        </w:rPr>
        <w:t>测试用例所需工时</w:t>
      </w:r>
      <w:bookmarkEnd w:id="23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465B6D" w:rsidTr="00E23DEA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6D" w:rsidRDefault="00465B6D" w:rsidP="00E23DE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465B6D" w:rsidTr="00E23DEA">
        <w:tc>
          <w:tcPr>
            <w:tcW w:w="1923" w:type="dxa"/>
          </w:tcPr>
          <w:p w:rsidR="00465B6D" w:rsidRDefault="00465B6D" w:rsidP="00E23DEA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:rsidR="00465B6D" w:rsidRDefault="00465B6D" w:rsidP="00E23DEA">
            <w:pPr>
              <w:rPr>
                <w:sz w:val="22"/>
              </w:rPr>
            </w:pPr>
            <w:r>
              <w:rPr>
                <w:rFonts w:ascii="Calibri" w:eastAsia="宋体" w:hAnsi="Calibri" w:cs="Times New Roman" w:hint="eastAsia"/>
              </w:rPr>
              <w:t>源码改进</w:t>
            </w:r>
          </w:p>
        </w:tc>
      </w:tr>
      <w:tr w:rsidR="003922D2" w:rsidTr="00E23DEA">
        <w:tc>
          <w:tcPr>
            <w:tcW w:w="1923" w:type="dxa"/>
            <w:vMerge w:val="restart"/>
          </w:tcPr>
          <w:p w:rsidR="003922D2" w:rsidRDefault="003922D2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3922D2" w:rsidRDefault="003922D2" w:rsidP="00E23DEA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4989" w:type="dxa"/>
            <w:gridSpan w:val="2"/>
          </w:tcPr>
          <w:p w:rsidR="003922D2" w:rsidRDefault="003922D2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1985" w:type="dxa"/>
          </w:tcPr>
          <w:p w:rsidR="003922D2" w:rsidRDefault="003922D2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3922D2" w:rsidTr="00E23DEA">
        <w:trPr>
          <w:trHeight w:val="81"/>
        </w:trPr>
        <w:tc>
          <w:tcPr>
            <w:tcW w:w="1923" w:type="dxa"/>
            <w:vMerge/>
          </w:tcPr>
          <w:p w:rsidR="003922D2" w:rsidRDefault="003922D2" w:rsidP="00E23DEA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3922D2" w:rsidRDefault="003922D2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110" w:type="dxa"/>
          </w:tcPr>
          <w:p w:rsidR="003922D2" w:rsidRDefault="003922D2" w:rsidP="00E23DEA">
            <w:pPr>
              <w:rPr>
                <w:sz w:val="22"/>
              </w:rPr>
            </w:pPr>
            <w:r>
              <w:rPr>
                <w:sz w:val="22"/>
              </w:rPr>
              <w:t>重载</w:t>
            </w:r>
            <w:r>
              <w:rPr>
                <w:sz w:val="22"/>
              </w:rPr>
              <w:t>InputSplit</w:t>
            </w:r>
            <w:r>
              <w:rPr>
                <w:sz w:val="22"/>
              </w:rPr>
              <w:t>函数</w:t>
            </w:r>
          </w:p>
        </w:tc>
        <w:tc>
          <w:tcPr>
            <w:tcW w:w="1985" w:type="dxa"/>
          </w:tcPr>
          <w:p w:rsidR="003922D2" w:rsidRDefault="003922D2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0</w:t>
            </w:r>
          </w:p>
        </w:tc>
      </w:tr>
      <w:tr w:rsidR="003922D2" w:rsidTr="00E23DEA">
        <w:tc>
          <w:tcPr>
            <w:tcW w:w="1923" w:type="dxa"/>
            <w:vMerge/>
          </w:tcPr>
          <w:p w:rsidR="003922D2" w:rsidRDefault="003922D2" w:rsidP="00E23DEA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3922D2" w:rsidRDefault="003922D2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110" w:type="dxa"/>
          </w:tcPr>
          <w:p w:rsidR="003922D2" w:rsidRDefault="003922D2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编译</w:t>
            </w:r>
            <w:r>
              <w:rPr>
                <w:rFonts w:hint="eastAsia"/>
                <w:sz w:val="22"/>
              </w:rPr>
              <w:t>Hadoop-MapReduce</w:t>
            </w:r>
          </w:p>
        </w:tc>
        <w:tc>
          <w:tcPr>
            <w:tcW w:w="1985" w:type="dxa"/>
          </w:tcPr>
          <w:p w:rsidR="003922D2" w:rsidRDefault="003922D2" w:rsidP="00E23DEA">
            <w:pPr>
              <w:ind w:firstLineChars="50" w:firstLine="11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3922D2" w:rsidTr="00E23DEA">
        <w:trPr>
          <w:ins w:id="237" w:author="Zorrot UI" w:date="2016-05-25T22:10:00Z"/>
        </w:trPr>
        <w:tc>
          <w:tcPr>
            <w:tcW w:w="1923" w:type="dxa"/>
            <w:vMerge/>
          </w:tcPr>
          <w:p w:rsidR="003922D2" w:rsidRDefault="003922D2" w:rsidP="003922D2">
            <w:pPr>
              <w:rPr>
                <w:ins w:id="238" w:author="Zorrot UI" w:date="2016-05-25T22:10:00Z"/>
                <w:sz w:val="22"/>
              </w:rPr>
            </w:pPr>
          </w:p>
        </w:tc>
        <w:tc>
          <w:tcPr>
            <w:tcW w:w="879" w:type="dxa"/>
          </w:tcPr>
          <w:p w:rsidR="003922D2" w:rsidRDefault="003922D2" w:rsidP="003922D2">
            <w:pPr>
              <w:rPr>
                <w:ins w:id="239" w:author="Zorrot UI" w:date="2016-05-25T22:10:00Z"/>
                <w:rFonts w:hint="eastAsia"/>
                <w:sz w:val="22"/>
              </w:rPr>
            </w:pPr>
            <w:ins w:id="240" w:author="Zorrot UI" w:date="2016-05-25T22:10:00Z">
              <w:r>
                <w:rPr>
                  <w:rFonts w:hint="eastAsia"/>
                  <w:sz w:val="22"/>
                </w:rPr>
                <w:t>3</w:t>
              </w:r>
            </w:ins>
          </w:p>
        </w:tc>
        <w:tc>
          <w:tcPr>
            <w:tcW w:w="4110" w:type="dxa"/>
          </w:tcPr>
          <w:p w:rsidR="003922D2" w:rsidRDefault="003922D2" w:rsidP="003922D2">
            <w:pPr>
              <w:rPr>
                <w:ins w:id="241" w:author="Zorrot UI" w:date="2016-05-25T22:10:00Z"/>
                <w:rFonts w:hint="eastAsia"/>
                <w:sz w:val="22"/>
              </w:rPr>
            </w:pPr>
            <w:ins w:id="242" w:author="Zorrot UI" w:date="2016-05-25T22:10:00Z">
              <w:r>
                <w:rPr>
                  <w:rFonts w:hint="eastAsia"/>
                  <w:sz w:val="22"/>
                </w:rPr>
                <w:t>运行一个</w:t>
              </w:r>
              <w:r>
                <w:rPr>
                  <w:rFonts w:hint="eastAsia"/>
                  <w:sz w:val="22"/>
                </w:rPr>
                <w:t>Hadoop</w:t>
              </w:r>
              <w:r>
                <w:rPr>
                  <w:rFonts w:hint="eastAsia"/>
                  <w:sz w:val="22"/>
                </w:rPr>
                <w:t>的示例</w:t>
              </w:r>
            </w:ins>
          </w:p>
        </w:tc>
        <w:tc>
          <w:tcPr>
            <w:tcW w:w="1985" w:type="dxa"/>
          </w:tcPr>
          <w:p w:rsidR="003922D2" w:rsidRDefault="003922D2" w:rsidP="003922D2">
            <w:pPr>
              <w:ind w:firstLineChars="50" w:firstLine="110"/>
              <w:rPr>
                <w:ins w:id="243" w:author="Zorrot UI" w:date="2016-05-25T22:10:00Z"/>
                <w:sz w:val="22"/>
              </w:rPr>
            </w:pPr>
            <w:ins w:id="244" w:author="Zorrot UI" w:date="2016-05-25T22:10:00Z">
              <w:r>
                <w:rPr>
                  <w:rFonts w:hint="eastAsia"/>
                  <w:sz w:val="22"/>
                </w:rPr>
                <w:t>0.1</w:t>
              </w:r>
            </w:ins>
          </w:p>
        </w:tc>
      </w:tr>
      <w:tr w:rsidR="003922D2" w:rsidTr="00E23DEA">
        <w:tc>
          <w:tcPr>
            <w:tcW w:w="1923" w:type="dxa"/>
          </w:tcPr>
          <w:p w:rsidR="003922D2" w:rsidRDefault="003922D2" w:rsidP="003922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:rsidR="003922D2" w:rsidRDefault="003922D2" w:rsidP="003922D2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ins w:id="245" w:author="Zorrot UI" w:date="2016-05-25T22:11:00Z">
              <w:r>
                <w:rPr>
                  <w:sz w:val="22"/>
                </w:rPr>
                <w:t>.1</w:t>
              </w:r>
            </w:ins>
          </w:p>
        </w:tc>
      </w:tr>
    </w:tbl>
    <w:p w:rsidR="00981A6D" w:rsidRPr="00981A6D" w:rsidRDefault="00981A6D" w:rsidP="00981A6D">
      <w:pPr>
        <w:rPr>
          <w:sz w:val="22"/>
        </w:rPr>
      </w:pPr>
    </w:p>
    <w:p w:rsidR="00B63C71" w:rsidRDefault="00C974D6" w:rsidP="00C974D6">
      <w:pPr>
        <w:pStyle w:val="1"/>
      </w:pPr>
      <w:bookmarkStart w:id="246" w:name="_Toc451371097"/>
      <w:r>
        <w:rPr>
          <w:rFonts w:hint="eastAsia"/>
        </w:rPr>
        <w:t>4</w:t>
      </w:r>
      <w:r w:rsidR="00B63C71">
        <w:rPr>
          <w:rFonts w:hint="eastAsia"/>
        </w:rPr>
        <w:t>非功能</w:t>
      </w:r>
      <w:r w:rsidR="00B63C71">
        <w:t>需求模块</w:t>
      </w:r>
      <w:bookmarkEnd w:id="246"/>
    </w:p>
    <w:p w:rsidR="00B63C71" w:rsidRDefault="00C974D6" w:rsidP="00B63C71">
      <w:pPr>
        <w:pStyle w:val="2"/>
      </w:pPr>
      <w:bookmarkStart w:id="247" w:name="_Toc451371098"/>
      <w:r>
        <w:t>4</w:t>
      </w:r>
      <w:r w:rsidR="00B63C71">
        <w:rPr>
          <w:rFonts w:hint="eastAsia"/>
        </w:rPr>
        <w:t>.1</w:t>
      </w:r>
      <w:r>
        <w:rPr>
          <w:rFonts w:hint="eastAsia"/>
        </w:rPr>
        <w:t>运行速度</w:t>
      </w:r>
      <w:r w:rsidR="00B63C71" w:rsidRPr="00702C9A">
        <w:rPr>
          <w:rFonts w:hint="eastAsia"/>
        </w:rPr>
        <w:t>测试</w:t>
      </w:r>
      <w:bookmarkEnd w:id="247"/>
    </w:p>
    <w:p w:rsidR="00B63C71" w:rsidRDefault="00C974D6" w:rsidP="00B63C71">
      <w:pPr>
        <w:pStyle w:val="3"/>
      </w:pPr>
      <w:bookmarkStart w:id="248" w:name="_Toc451371099"/>
      <w:r>
        <w:t>4</w:t>
      </w:r>
      <w:r w:rsidR="00B63C71">
        <w:rPr>
          <w:rFonts w:hint="eastAsia"/>
        </w:rPr>
        <w:t>.1.1</w:t>
      </w:r>
      <w:r w:rsidR="00B63C71">
        <w:rPr>
          <w:rFonts w:hint="eastAsia"/>
        </w:rPr>
        <w:t>测试策略</w:t>
      </w:r>
      <w:r w:rsidR="00B63C71">
        <w:t>描述</w:t>
      </w:r>
      <w:bookmarkEnd w:id="248"/>
    </w:p>
    <w:p w:rsidR="00B63C71" w:rsidRDefault="00C974D6" w:rsidP="00C974D6">
      <w:pPr>
        <w:ind w:firstLineChars="200" w:firstLine="480"/>
      </w:pPr>
      <w:r>
        <w:rPr>
          <w:rFonts w:hint="eastAsia"/>
        </w:rPr>
        <w:t>为了测试我们的</w:t>
      </w:r>
      <w:r>
        <w:rPr>
          <w:rFonts w:hint="eastAsia"/>
        </w:rPr>
        <w:t>Map-</w:t>
      </w:r>
      <w:r>
        <w:t>Reduce</w:t>
      </w:r>
      <w:r>
        <w:t>函数在修改了代码之后能够以更快的速度运行</w:t>
      </w:r>
      <w:r>
        <w:rPr>
          <w:rFonts w:hint="eastAsia"/>
        </w:rPr>
        <w:t>，</w:t>
      </w:r>
      <w:r>
        <w:t>所以进行该测试</w:t>
      </w:r>
      <w:r w:rsidR="00626408">
        <w:rPr>
          <w:rFonts w:hint="eastAsia"/>
        </w:rPr>
        <w:t>，正常情况下</w:t>
      </w:r>
      <w:r>
        <w:rPr>
          <w:rFonts w:hint="eastAsia"/>
        </w:rPr>
        <w:t>，</w:t>
      </w:r>
      <w:r>
        <w:rPr>
          <w:rFonts w:hint="eastAsia"/>
        </w:rPr>
        <w:t>Map-Reduce</w:t>
      </w:r>
      <w:r>
        <w:rPr>
          <w:rFonts w:hint="eastAsia"/>
        </w:rPr>
        <w:t>的运行速度会比标准的</w:t>
      </w:r>
      <w:r>
        <w:rPr>
          <w:rFonts w:hint="eastAsia"/>
        </w:rPr>
        <w:t>Hadoop-</w:t>
      </w:r>
      <w:r>
        <w:t>Map</w:t>
      </w:r>
      <w:r>
        <w:rPr>
          <w:rFonts w:hint="eastAsia"/>
        </w:rPr>
        <w:t>Reduce</w:t>
      </w:r>
      <w:r>
        <w:t>执行的更快</w:t>
      </w:r>
      <w:r w:rsidR="00626408" w:rsidRPr="00626408">
        <w:rPr>
          <w:rFonts w:hint="eastAsia"/>
        </w:rPr>
        <w:t>；失败情况下，</w:t>
      </w:r>
      <w:r w:rsidR="00626408">
        <w:rPr>
          <w:rFonts w:hint="eastAsia"/>
        </w:rPr>
        <w:t>系统的功能测试存在未能通过的项目</w:t>
      </w:r>
      <w:r w:rsidR="00B63C71">
        <w:t>。</w:t>
      </w:r>
    </w:p>
    <w:p w:rsidR="00B63C71" w:rsidRPr="0038273F" w:rsidRDefault="00C974D6" w:rsidP="00B63C71">
      <w:pPr>
        <w:pStyle w:val="3"/>
      </w:pPr>
      <w:bookmarkStart w:id="249" w:name="_Toc451371100"/>
      <w:r>
        <w:rPr>
          <w:rFonts w:hint="eastAsia"/>
        </w:rPr>
        <w:t>4</w:t>
      </w:r>
      <w:r w:rsidR="00B63C71">
        <w:rPr>
          <w:rFonts w:hint="eastAsia"/>
        </w:rPr>
        <w:t>.1.2</w:t>
      </w:r>
      <w:r w:rsidR="00B63C71">
        <w:rPr>
          <w:rFonts w:hint="eastAsia"/>
        </w:rPr>
        <w:t>测试用例</w:t>
      </w:r>
      <w:bookmarkEnd w:id="249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64777C" w:rsidRPr="0064777C" w:rsidTr="005873EE">
        <w:tc>
          <w:tcPr>
            <w:tcW w:w="8897" w:type="dxa"/>
            <w:gridSpan w:val="3"/>
          </w:tcPr>
          <w:p w:rsidR="0064777C" w:rsidRPr="0064777C" w:rsidRDefault="0064777C" w:rsidP="0064777C">
            <w:pPr>
              <w:tabs>
                <w:tab w:val="left" w:pos="5550"/>
              </w:tabs>
              <w:jc w:val="center"/>
              <w:rPr>
                <w:b/>
                <w:sz w:val="22"/>
              </w:rPr>
            </w:pPr>
            <w:r w:rsidRPr="0064777C">
              <w:rPr>
                <w:b/>
                <w:sz w:val="22"/>
              </w:rPr>
              <w:t>Test Case Specification</w:t>
            </w:r>
          </w:p>
        </w:tc>
      </w:tr>
      <w:tr w:rsidR="0064777C" w:rsidRPr="0064777C" w:rsidTr="005873EE">
        <w:tc>
          <w:tcPr>
            <w:tcW w:w="1923" w:type="dxa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C974D6">
              <w:rPr>
                <w:rFonts w:hint="eastAsia"/>
                <w:sz w:val="22"/>
              </w:rPr>
              <w:t>运行速度测试</w:t>
            </w:r>
          </w:p>
        </w:tc>
      </w:tr>
      <w:tr w:rsidR="0064777C" w:rsidRPr="0064777C" w:rsidTr="005873EE">
        <w:tc>
          <w:tcPr>
            <w:tcW w:w="1923" w:type="dxa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lastRenderedPageBreak/>
              <w:t>Brief</w:t>
            </w:r>
            <w:r w:rsidRPr="0064777C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测试改进后的</w:t>
            </w:r>
            <w:r>
              <w:rPr>
                <w:sz w:val="22"/>
              </w:rPr>
              <w:t>Map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Reduce</w:t>
            </w:r>
            <w:r>
              <w:rPr>
                <w:sz w:val="22"/>
              </w:rPr>
              <w:t>函数的运行速度</w:t>
            </w:r>
          </w:p>
        </w:tc>
      </w:tr>
      <w:tr w:rsidR="0064777C" w:rsidRPr="0064777C" w:rsidTr="005873EE">
        <w:tc>
          <w:tcPr>
            <w:tcW w:w="1923" w:type="dxa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Map-Reduce</w:t>
            </w:r>
            <w:r>
              <w:rPr>
                <w:rFonts w:hint="eastAsia"/>
                <w:sz w:val="22"/>
              </w:rPr>
              <w:t>函数正常工作</w:t>
            </w:r>
          </w:p>
        </w:tc>
      </w:tr>
      <w:tr w:rsidR="0064777C" w:rsidRPr="0064777C" w:rsidTr="005873EE">
        <w:tc>
          <w:tcPr>
            <w:tcW w:w="1923" w:type="dxa"/>
          </w:tcPr>
          <w:p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Primary Actor</w:t>
            </w:r>
          </w:p>
        </w:tc>
        <w:tc>
          <w:tcPr>
            <w:tcW w:w="6974" w:type="dxa"/>
            <w:gridSpan w:val="2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测试员</w:t>
            </w:r>
          </w:p>
        </w:tc>
      </w:tr>
      <w:tr w:rsidR="0064777C" w:rsidRPr="0064777C" w:rsidTr="005873EE">
        <w:tc>
          <w:tcPr>
            <w:tcW w:w="1923" w:type="dxa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None</w:t>
            </w:r>
          </w:p>
        </w:tc>
      </w:tr>
      <w:tr w:rsidR="0064777C" w:rsidRPr="0064777C" w:rsidTr="005873EE">
        <w:tc>
          <w:tcPr>
            <w:tcW w:w="1923" w:type="dxa"/>
            <w:vMerge w:val="restart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Basic Flow</w:t>
            </w:r>
          </w:p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(</w:t>
            </w:r>
            <w:r w:rsidR="00C974D6">
              <w:rPr>
                <w:sz w:val="22"/>
              </w:rPr>
              <w:t>Test</w:t>
            </w:r>
            <w:r w:rsidRPr="0064777C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Steps</w:t>
            </w:r>
          </w:p>
        </w:tc>
      </w:tr>
      <w:tr w:rsidR="0064777C" w:rsidRPr="0064777C" w:rsidTr="005873EE">
        <w:tc>
          <w:tcPr>
            <w:tcW w:w="1923" w:type="dxa"/>
            <w:vMerge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在改进前的</w:t>
            </w:r>
            <w:r>
              <w:rPr>
                <w:rFonts w:hint="eastAsia"/>
                <w:sz w:val="22"/>
              </w:rPr>
              <w:t>Map</w:t>
            </w:r>
            <w:r>
              <w:rPr>
                <w:sz w:val="22"/>
              </w:rPr>
              <w:t>-Reduce</w:t>
            </w:r>
            <w:r>
              <w:rPr>
                <w:sz w:val="22"/>
              </w:rPr>
              <w:t>中运行函数</w:t>
            </w:r>
            <w:r w:rsidR="00A83B6B">
              <w:rPr>
                <w:sz w:val="22"/>
              </w:rPr>
              <w:t>处理数据</w:t>
            </w:r>
          </w:p>
        </w:tc>
      </w:tr>
      <w:tr w:rsidR="0064777C" w:rsidRPr="0064777C" w:rsidTr="005873EE">
        <w:tc>
          <w:tcPr>
            <w:tcW w:w="1923" w:type="dxa"/>
            <w:vMerge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3A24B9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统计计算时间</w:t>
            </w:r>
          </w:p>
        </w:tc>
      </w:tr>
      <w:tr w:rsidR="003A24B9" w:rsidRPr="0064777C" w:rsidTr="005873EE">
        <w:tc>
          <w:tcPr>
            <w:tcW w:w="1923" w:type="dxa"/>
            <w:vMerge/>
          </w:tcPr>
          <w:p w:rsidR="003A24B9" w:rsidRPr="0064777C" w:rsidRDefault="003A24B9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3A24B9" w:rsidRPr="0064777C" w:rsidRDefault="003A24B9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3A24B9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在改进后的</w:t>
            </w:r>
            <w:r>
              <w:rPr>
                <w:rFonts w:hint="eastAsia"/>
                <w:sz w:val="22"/>
              </w:rPr>
              <w:t>Map</w:t>
            </w:r>
            <w:r>
              <w:rPr>
                <w:sz w:val="22"/>
              </w:rPr>
              <w:t>-Reduce</w:t>
            </w:r>
            <w:r>
              <w:rPr>
                <w:sz w:val="22"/>
              </w:rPr>
              <w:t>中运行函数</w:t>
            </w:r>
            <w:r w:rsidR="00A83B6B">
              <w:rPr>
                <w:sz w:val="22"/>
              </w:rPr>
              <w:t>处理数据</w:t>
            </w:r>
          </w:p>
        </w:tc>
      </w:tr>
      <w:tr w:rsidR="003A24B9" w:rsidRPr="0064777C" w:rsidTr="005873EE">
        <w:tc>
          <w:tcPr>
            <w:tcW w:w="1923" w:type="dxa"/>
            <w:vMerge/>
          </w:tcPr>
          <w:p w:rsidR="003A24B9" w:rsidRPr="0064777C" w:rsidRDefault="003A24B9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3A24B9" w:rsidRDefault="003A24B9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3A24B9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比较运行时间</w:t>
            </w:r>
          </w:p>
        </w:tc>
      </w:tr>
      <w:tr w:rsidR="0064777C" w:rsidRPr="0064777C" w:rsidTr="005873EE">
        <w:tc>
          <w:tcPr>
            <w:tcW w:w="1923" w:type="dxa"/>
            <w:vMerge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</w:p>
        </w:tc>
        <w:tc>
          <w:tcPr>
            <w:tcW w:w="1758" w:type="dxa"/>
          </w:tcPr>
          <w:p w:rsidR="0064777C" w:rsidRPr="0064777C" w:rsidRDefault="0064777C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 w:rsidRPr="0064777C">
              <w:rPr>
                <w:rFonts w:hint="eastAsia"/>
                <w:sz w:val="22"/>
              </w:rPr>
              <w:t>Postconditio</w:t>
            </w:r>
            <w:r w:rsidRPr="0064777C">
              <w:rPr>
                <w:sz w:val="22"/>
              </w:rPr>
              <w:t>n</w:t>
            </w:r>
          </w:p>
          <w:p w:rsidR="0064777C" w:rsidRPr="0064777C" w:rsidRDefault="00C974D6" w:rsidP="0064777C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sz w:val="22"/>
              </w:rPr>
              <w:t>(Test</w:t>
            </w:r>
            <w:r w:rsidR="0064777C" w:rsidRPr="0064777C">
              <w:rPr>
                <w:sz w:val="22"/>
              </w:rPr>
              <w:t>)</w:t>
            </w:r>
          </w:p>
        </w:tc>
        <w:tc>
          <w:tcPr>
            <w:tcW w:w="5216" w:type="dxa"/>
          </w:tcPr>
          <w:p w:rsidR="0064777C" w:rsidRPr="0064777C" w:rsidRDefault="00A83B6B" w:rsidP="00C974D6">
            <w:pPr>
              <w:tabs>
                <w:tab w:val="left" w:pos="555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程序的运行速度有了提高，说明性能得到了保证</w:t>
            </w:r>
          </w:p>
        </w:tc>
      </w:tr>
      <w:tr w:rsidR="00A83B6B" w:rsidRPr="00905227" w:rsidTr="00A83B6B">
        <w:trPr>
          <w:trHeight w:val="421"/>
        </w:trPr>
        <w:tc>
          <w:tcPr>
            <w:tcW w:w="1923" w:type="dxa"/>
            <w:vMerge w:val="restart"/>
          </w:tcPr>
          <w:p w:rsidR="00A83B6B" w:rsidRPr="00905227" w:rsidRDefault="00A83B6B" w:rsidP="00A83B6B">
            <w:pPr>
              <w:rPr>
                <w:sz w:val="22"/>
              </w:rPr>
            </w:pPr>
            <w:r w:rsidRPr="00905227">
              <w:rPr>
                <w:sz w:val="22"/>
              </w:rPr>
              <w:t>Specific Alternative Flows</w:t>
            </w:r>
          </w:p>
          <w:p w:rsidR="00A83B6B" w:rsidRPr="00905227" w:rsidRDefault="00A83B6B" w:rsidP="00A83B6B">
            <w:pPr>
              <w:rPr>
                <w:sz w:val="22"/>
              </w:rPr>
            </w:pPr>
            <w:r w:rsidRPr="00905227">
              <w:rPr>
                <w:sz w:val="22"/>
              </w:rPr>
              <w:t>(Test)</w:t>
            </w:r>
          </w:p>
        </w:tc>
        <w:tc>
          <w:tcPr>
            <w:tcW w:w="6974" w:type="dxa"/>
            <w:gridSpan w:val="2"/>
          </w:tcPr>
          <w:p w:rsidR="00A83B6B" w:rsidRPr="00905227" w:rsidRDefault="00A83B6B">
            <w:pPr>
              <w:rPr>
                <w:sz w:val="22"/>
              </w:rPr>
            </w:pPr>
            <w:r w:rsidRPr="00905227">
              <w:rPr>
                <w:sz w:val="22"/>
              </w:rPr>
              <w:t xml:space="preserve">RFS </w:t>
            </w:r>
            <w:r>
              <w:rPr>
                <w:sz w:val="22"/>
              </w:rPr>
              <w:t>4</w:t>
            </w:r>
          </w:p>
        </w:tc>
      </w:tr>
      <w:tr w:rsidR="00A83B6B" w:rsidRPr="00905227" w:rsidTr="00A83B6B">
        <w:trPr>
          <w:trHeight w:val="231"/>
        </w:trPr>
        <w:tc>
          <w:tcPr>
            <w:tcW w:w="1923" w:type="dxa"/>
            <w:vMerge/>
          </w:tcPr>
          <w:p w:rsidR="00A83B6B" w:rsidRPr="00905227" w:rsidRDefault="00A83B6B" w:rsidP="00A83B6B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A83B6B" w:rsidRPr="00905227" w:rsidRDefault="00A83B6B" w:rsidP="00A83B6B">
            <w:pPr>
              <w:rPr>
                <w:sz w:val="22"/>
              </w:rPr>
            </w:pPr>
            <w:r w:rsidRPr="00905227"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A83B6B" w:rsidRPr="00905227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运行速度相较于修改之前反而更慢</w:t>
            </w:r>
          </w:p>
        </w:tc>
      </w:tr>
      <w:tr w:rsidR="00A83B6B" w:rsidRPr="00905227" w:rsidTr="00A83B6B">
        <w:trPr>
          <w:trHeight w:val="143"/>
        </w:trPr>
        <w:tc>
          <w:tcPr>
            <w:tcW w:w="1923" w:type="dxa"/>
            <w:vMerge/>
          </w:tcPr>
          <w:p w:rsidR="00A83B6B" w:rsidRPr="00905227" w:rsidRDefault="00A83B6B" w:rsidP="00A83B6B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A83B6B" w:rsidRPr="00905227" w:rsidRDefault="00A83B6B" w:rsidP="00A83B6B">
            <w:pPr>
              <w:rPr>
                <w:sz w:val="22"/>
              </w:rPr>
            </w:pPr>
            <w:r w:rsidRPr="00905227"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A83B6B" w:rsidRPr="00905227" w:rsidRDefault="00A83B6B" w:rsidP="00A83B6B">
            <w:pPr>
              <w:rPr>
                <w:sz w:val="22"/>
              </w:rPr>
            </w:pPr>
            <w:r w:rsidRPr="001C2D7D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A83B6B" w:rsidRPr="00905227" w:rsidTr="00A83B6B">
        <w:trPr>
          <w:trHeight w:val="142"/>
        </w:trPr>
        <w:tc>
          <w:tcPr>
            <w:tcW w:w="1923" w:type="dxa"/>
            <w:vMerge/>
          </w:tcPr>
          <w:p w:rsidR="00A83B6B" w:rsidRPr="00905227" w:rsidRDefault="00A83B6B" w:rsidP="00A83B6B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A83B6B" w:rsidRPr="00905227" w:rsidRDefault="00A83B6B" w:rsidP="00A83B6B">
            <w:pPr>
              <w:rPr>
                <w:sz w:val="22"/>
              </w:rPr>
            </w:pPr>
            <w:r w:rsidRPr="00905227">
              <w:rPr>
                <w:sz w:val="22"/>
              </w:rPr>
              <w:t>Postcondition</w:t>
            </w:r>
          </w:p>
          <w:p w:rsidR="00A83B6B" w:rsidRPr="00905227" w:rsidRDefault="00A83B6B" w:rsidP="00A83B6B">
            <w:pPr>
              <w:rPr>
                <w:sz w:val="22"/>
              </w:rPr>
            </w:pPr>
            <w:r w:rsidRPr="00905227">
              <w:rPr>
                <w:sz w:val="22"/>
              </w:rPr>
              <w:t>(Test)</w:t>
            </w:r>
          </w:p>
        </w:tc>
        <w:tc>
          <w:tcPr>
            <w:tcW w:w="5216" w:type="dxa"/>
          </w:tcPr>
          <w:p w:rsidR="00A83B6B" w:rsidRPr="00905227" w:rsidRDefault="00A83B6B" w:rsidP="00A83B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程序的高性能无法得到保证，需要修改。</w:t>
            </w:r>
          </w:p>
        </w:tc>
      </w:tr>
    </w:tbl>
    <w:p w:rsidR="00465B6D" w:rsidRDefault="00465B6D" w:rsidP="00465B6D">
      <w:pPr>
        <w:pStyle w:val="3"/>
      </w:pPr>
      <w:bookmarkStart w:id="250" w:name="_Toc451371101"/>
      <w:r>
        <w:t>4</w:t>
      </w:r>
      <w:r>
        <w:rPr>
          <w:rFonts w:hint="eastAsia"/>
        </w:rPr>
        <w:t>.1.3</w:t>
      </w:r>
      <w:r>
        <w:rPr>
          <w:rFonts w:hint="eastAsia"/>
        </w:rPr>
        <w:t>测试用例所需工时</w:t>
      </w:r>
      <w:bookmarkEnd w:id="250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879"/>
        <w:gridCol w:w="4110"/>
        <w:gridCol w:w="1985"/>
      </w:tblGrid>
      <w:tr w:rsidR="00465B6D" w:rsidTr="00E23DEA">
        <w:tc>
          <w:tcPr>
            <w:tcW w:w="8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B6D" w:rsidRDefault="00465B6D" w:rsidP="00E23DEA">
            <w:pPr>
              <w:tabs>
                <w:tab w:val="left" w:pos="555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465B6D" w:rsidTr="00E23DEA">
        <w:tc>
          <w:tcPr>
            <w:tcW w:w="1923" w:type="dxa"/>
          </w:tcPr>
          <w:p w:rsidR="00465B6D" w:rsidRDefault="00465B6D" w:rsidP="00E23DEA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3"/>
          </w:tcPr>
          <w:p w:rsidR="00465B6D" w:rsidRDefault="00465B6D" w:rsidP="00E23DEA">
            <w:pPr>
              <w:rPr>
                <w:sz w:val="22"/>
              </w:rPr>
            </w:pPr>
            <w:r w:rsidRPr="00E43B43">
              <w:rPr>
                <w:rFonts w:hint="eastAsia"/>
                <w:sz w:val="22"/>
              </w:rPr>
              <w:t>数据爬取</w:t>
            </w:r>
            <w:r w:rsidRPr="00122B51">
              <w:rPr>
                <w:rFonts w:hint="eastAsia"/>
                <w:sz w:val="22"/>
              </w:rPr>
              <w:t>测试</w:t>
            </w:r>
          </w:p>
        </w:tc>
      </w:tr>
      <w:tr w:rsidR="00465B6D" w:rsidTr="00E23DEA">
        <w:tc>
          <w:tcPr>
            <w:tcW w:w="1923" w:type="dxa"/>
            <w:vMerge w:val="restart"/>
          </w:tcPr>
          <w:p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465B6D" w:rsidRDefault="00465B6D" w:rsidP="00E23DEA">
            <w:pPr>
              <w:rPr>
                <w:sz w:val="22"/>
              </w:rPr>
            </w:pPr>
            <w:r w:rsidRPr="00781D1E"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</w:t>
            </w:r>
            <w:r w:rsidRPr="00781D1E">
              <w:rPr>
                <w:rFonts w:hint="eastAsia"/>
                <w:sz w:val="22"/>
              </w:rPr>
              <w:t>)</w:t>
            </w:r>
          </w:p>
        </w:tc>
        <w:tc>
          <w:tcPr>
            <w:tcW w:w="4989" w:type="dxa"/>
            <w:gridSpan w:val="2"/>
          </w:tcPr>
          <w:p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  <w:tc>
          <w:tcPr>
            <w:tcW w:w="1985" w:type="dxa"/>
          </w:tcPr>
          <w:p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所需工时（小时）</w:t>
            </w:r>
          </w:p>
        </w:tc>
      </w:tr>
      <w:tr w:rsidR="00465B6D" w:rsidTr="00E23DEA">
        <w:trPr>
          <w:trHeight w:val="81"/>
        </w:trPr>
        <w:tc>
          <w:tcPr>
            <w:tcW w:w="1923" w:type="dxa"/>
            <w:vMerge/>
          </w:tcPr>
          <w:p w:rsidR="00465B6D" w:rsidRDefault="00465B6D" w:rsidP="00E23DEA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4110" w:type="dxa"/>
          </w:tcPr>
          <w:p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在改进前的</w:t>
            </w:r>
            <w:r>
              <w:rPr>
                <w:rFonts w:hint="eastAsia"/>
                <w:sz w:val="22"/>
              </w:rPr>
              <w:t>Map</w:t>
            </w:r>
            <w:r>
              <w:rPr>
                <w:sz w:val="22"/>
              </w:rPr>
              <w:t>-Reduce</w:t>
            </w:r>
            <w:r>
              <w:rPr>
                <w:sz w:val="22"/>
              </w:rPr>
              <w:t>中运行函数</w:t>
            </w:r>
          </w:p>
        </w:tc>
        <w:tc>
          <w:tcPr>
            <w:tcW w:w="1985" w:type="dxa"/>
          </w:tcPr>
          <w:p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0.1</w:t>
            </w:r>
          </w:p>
        </w:tc>
      </w:tr>
      <w:tr w:rsidR="00465B6D" w:rsidTr="00E23DEA">
        <w:tc>
          <w:tcPr>
            <w:tcW w:w="1923" w:type="dxa"/>
            <w:vMerge/>
          </w:tcPr>
          <w:p w:rsidR="00465B6D" w:rsidRDefault="00465B6D" w:rsidP="00E23DEA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4110" w:type="dxa"/>
          </w:tcPr>
          <w:p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统计计算时间</w:t>
            </w:r>
          </w:p>
        </w:tc>
        <w:tc>
          <w:tcPr>
            <w:tcW w:w="1985" w:type="dxa"/>
          </w:tcPr>
          <w:p w:rsidR="00465B6D" w:rsidRDefault="00465B6D" w:rsidP="00E23DEA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465B6D" w:rsidTr="00E23DEA">
        <w:tc>
          <w:tcPr>
            <w:tcW w:w="1923" w:type="dxa"/>
            <w:vMerge/>
          </w:tcPr>
          <w:p w:rsidR="00465B6D" w:rsidRDefault="00465B6D" w:rsidP="00E23DEA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4110" w:type="dxa"/>
          </w:tcPr>
          <w:p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在改进后的</w:t>
            </w:r>
            <w:r>
              <w:rPr>
                <w:rFonts w:hint="eastAsia"/>
                <w:sz w:val="22"/>
              </w:rPr>
              <w:t>Map</w:t>
            </w:r>
            <w:r>
              <w:rPr>
                <w:sz w:val="22"/>
              </w:rPr>
              <w:t>-Reduce</w:t>
            </w:r>
            <w:r>
              <w:rPr>
                <w:sz w:val="22"/>
              </w:rPr>
              <w:t>中运行函数</w:t>
            </w:r>
          </w:p>
        </w:tc>
        <w:tc>
          <w:tcPr>
            <w:tcW w:w="1985" w:type="dxa"/>
          </w:tcPr>
          <w:p w:rsidR="00465B6D" w:rsidRDefault="00465B6D" w:rsidP="00E23DEA">
            <w:pPr>
              <w:ind w:firstLineChars="50" w:firstLine="110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  <w:tr w:rsidR="00465B6D" w:rsidTr="00E23DEA">
        <w:tc>
          <w:tcPr>
            <w:tcW w:w="1923" w:type="dxa"/>
          </w:tcPr>
          <w:p w:rsidR="00465B6D" w:rsidRDefault="00465B6D" w:rsidP="00E23DEA">
            <w:pPr>
              <w:rPr>
                <w:sz w:val="22"/>
              </w:rPr>
            </w:pPr>
          </w:p>
        </w:tc>
        <w:tc>
          <w:tcPr>
            <w:tcW w:w="879" w:type="dxa"/>
          </w:tcPr>
          <w:p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4110" w:type="dxa"/>
          </w:tcPr>
          <w:p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比较运行时间</w:t>
            </w:r>
          </w:p>
        </w:tc>
        <w:tc>
          <w:tcPr>
            <w:tcW w:w="1985" w:type="dxa"/>
          </w:tcPr>
          <w:p w:rsidR="00465B6D" w:rsidRDefault="00465B6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0.1</w:t>
            </w:r>
          </w:p>
        </w:tc>
      </w:tr>
      <w:tr w:rsidR="00465B6D" w:rsidTr="00E23DEA">
        <w:tc>
          <w:tcPr>
            <w:tcW w:w="1923" w:type="dxa"/>
          </w:tcPr>
          <w:p w:rsidR="00465B6D" w:rsidRDefault="00465B6D" w:rsidP="00E23D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总工时</w:t>
            </w:r>
          </w:p>
        </w:tc>
        <w:tc>
          <w:tcPr>
            <w:tcW w:w="6974" w:type="dxa"/>
            <w:gridSpan w:val="3"/>
          </w:tcPr>
          <w:p w:rsidR="00465B6D" w:rsidRDefault="00465B6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</w:t>
            </w:r>
          </w:p>
        </w:tc>
      </w:tr>
    </w:tbl>
    <w:p w:rsidR="00781D1E" w:rsidRPr="007A057E" w:rsidRDefault="00781D1E" w:rsidP="00781D1E">
      <w:pPr>
        <w:tabs>
          <w:tab w:val="left" w:pos="5550"/>
        </w:tabs>
        <w:jc w:val="left"/>
        <w:rPr>
          <w:sz w:val="22"/>
        </w:rPr>
      </w:pPr>
    </w:p>
    <w:sectPr w:rsidR="00781D1E" w:rsidRPr="007A0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EC4" w:rsidRDefault="00D17EC4" w:rsidP="003D3AD7">
      <w:r>
        <w:separator/>
      </w:r>
    </w:p>
  </w:endnote>
  <w:endnote w:type="continuationSeparator" w:id="0">
    <w:p w:rsidR="00D17EC4" w:rsidRDefault="00D17EC4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EC4" w:rsidRDefault="00D17EC4" w:rsidP="003D3AD7">
      <w:r>
        <w:separator/>
      </w:r>
    </w:p>
  </w:footnote>
  <w:footnote w:type="continuationSeparator" w:id="0">
    <w:p w:rsidR="00D17EC4" w:rsidRDefault="00D17EC4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4E"/>
    <w:multiLevelType w:val="hybridMultilevel"/>
    <w:tmpl w:val="B3F694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CB2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BD22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F32242B"/>
    <w:multiLevelType w:val="hybridMultilevel"/>
    <w:tmpl w:val="611E5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4F015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13D15C8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4510C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77F0D2A"/>
    <w:multiLevelType w:val="hybridMultilevel"/>
    <w:tmpl w:val="D354FCEE"/>
    <w:lvl w:ilvl="0" w:tplc="0FAA3C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7CE6C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9B91273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1" w15:restartNumberingAfterBreak="0">
    <w:nsid w:val="28F7538B"/>
    <w:multiLevelType w:val="hybridMultilevel"/>
    <w:tmpl w:val="ABD8F6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D96F02"/>
    <w:multiLevelType w:val="hybridMultilevel"/>
    <w:tmpl w:val="70BA23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0D49AC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5" w15:restartNumberingAfterBreak="0">
    <w:nsid w:val="3E9A59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E9D4E04"/>
    <w:multiLevelType w:val="hybridMultilevel"/>
    <w:tmpl w:val="097C5F0A"/>
    <w:lvl w:ilvl="0" w:tplc="8C8083F0">
      <w:start w:val="1"/>
      <w:numFmt w:val="decimal"/>
      <w:lvlText w:val="%1."/>
      <w:lvlJc w:val="left"/>
      <w:pPr>
        <w:ind w:left="90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44C759F8"/>
    <w:multiLevelType w:val="hybridMultilevel"/>
    <w:tmpl w:val="27C4F0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C91E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81558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92D5F36"/>
    <w:multiLevelType w:val="hybridMultilevel"/>
    <w:tmpl w:val="BCCC56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E54124E"/>
    <w:multiLevelType w:val="hybridMultilevel"/>
    <w:tmpl w:val="67FA54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5B356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6" w15:restartNumberingAfterBreak="0">
    <w:nsid w:val="69023E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F42738B"/>
    <w:multiLevelType w:val="hybridMultilevel"/>
    <w:tmpl w:val="7C54403E"/>
    <w:lvl w:ilvl="0" w:tplc="DECCF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C7543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1" w15:restartNumberingAfterBreak="0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B7C26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E2E6C1E"/>
    <w:multiLevelType w:val="hybridMultilevel"/>
    <w:tmpl w:val="F90CDD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19"/>
  </w:num>
  <w:num w:numId="4">
    <w:abstractNumId w:val="18"/>
  </w:num>
  <w:num w:numId="5">
    <w:abstractNumId w:val="31"/>
  </w:num>
  <w:num w:numId="6">
    <w:abstractNumId w:val="28"/>
  </w:num>
  <w:num w:numId="7">
    <w:abstractNumId w:val="32"/>
  </w:num>
  <w:num w:numId="8">
    <w:abstractNumId w:val="12"/>
  </w:num>
  <w:num w:numId="9">
    <w:abstractNumId w:val="22"/>
  </w:num>
  <w:num w:numId="10">
    <w:abstractNumId w:val="4"/>
  </w:num>
  <w:num w:numId="11">
    <w:abstractNumId w:val="23"/>
  </w:num>
  <w:num w:numId="12">
    <w:abstractNumId w:val="11"/>
  </w:num>
  <w:num w:numId="13">
    <w:abstractNumId w:val="17"/>
  </w:num>
  <w:num w:numId="14">
    <w:abstractNumId w:val="27"/>
  </w:num>
  <w:num w:numId="15">
    <w:abstractNumId w:val="26"/>
  </w:num>
  <w:num w:numId="16">
    <w:abstractNumId w:val="34"/>
  </w:num>
  <w:num w:numId="17">
    <w:abstractNumId w:val="20"/>
  </w:num>
  <w:num w:numId="18">
    <w:abstractNumId w:val="7"/>
  </w:num>
  <w:num w:numId="19">
    <w:abstractNumId w:val="1"/>
  </w:num>
  <w:num w:numId="20">
    <w:abstractNumId w:val="33"/>
  </w:num>
  <w:num w:numId="21">
    <w:abstractNumId w:val="30"/>
  </w:num>
  <w:num w:numId="22">
    <w:abstractNumId w:val="15"/>
  </w:num>
  <w:num w:numId="23">
    <w:abstractNumId w:val="9"/>
  </w:num>
  <w:num w:numId="24">
    <w:abstractNumId w:val="5"/>
  </w:num>
  <w:num w:numId="25">
    <w:abstractNumId w:val="14"/>
  </w:num>
  <w:num w:numId="26">
    <w:abstractNumId w:val="6"/>
  </w:num>
  <w:num w:numId="27">
    <w:abstractNumId w:val="25"/>
  </w:num>
  <w:num w:numId="28">
    <w:abstractNumId w:val="0"/>
  </w:num>
  <w:num w:numId="29">
    <w:abstractNumId w:val="10"/>
  </w:num>
  <w:num w:numId="30">
    <w:abstractNumId w:val="13"/>
  </w:num>
  <w:num w:numId="31">
    <w:abstractNumId w:val="16"/>
  </w:num>
  <w:num w:numId="32">
    <w:abstractNumId w:val="21"/>
  </w:num>
  <w:num w:numId="33">
    <w:abstractNumId w:val="29"/>
  </w:num>
  <w:num w:numId="34">
    <w:abstractNumId w:val="3"/>
  </w:num>
  <w:num w:numId="35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orrot UI">
    <w15:presenceInfo w15:providerId="Windows Live" w15:userId="e3f26174e850f3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11B5C"/>
    <w:rsid w:val="000126C6"/>
    <w:rsid w:val="000154BC"/>
    <w:rsid w:val="00015696"/>
    <w:rsid w:val="000159D7"/>
    <w:rsid w:val="000344BC"/>
    <w:rsid w:val="0005439A"/>
    <w:rsid w:val="00057623"/>
    <w:rsid w:val="0007768F"/>
    <w:rsid w:val="0008132F"/>
    <w:rsid w:val="00083C85"/>
    <w:rsid w:val="00087616"/>
    <w:rsid w:val="000A1794"/>
    <w:rsid w:val="000B1D4A"/>
    <w:rsid w:val="000B47DD"/>
    <w:rsid w:val="000C3B67"/>
    <w:rsid w:val="000E3A94"/>
    <w:rsid w:val="00111650"/>
    <w:rsid w:val="00122B51"/>
    <w:rsid w:val="00125242"/>
    <w:rsid w:val="00130CC4"/>
    <w:rsid w:val="001616A4"/>
    <w:rsid w:val="00164E49"/>
    <w:rsid w:val="001932B6"/>
    <w:rsid w:val="00194DE7"/>
    <w:rsid w:val="001C2D7D"/>
    <w:rsid w:val="001D08AF"/>
    <w:rsid w:val="001D39F3"/>
    <w:rsid w:val="001D5BCE"/>
    <w:rsid w:val="001D75AE"/>
    <w:rsid w:val="001F235D"/>
    <w:rsid w:val="0023300E"/>
    <w:rsid w:val="00246444"/>
    <w:rsid w:val="00276307"/>
    <w:rsid w:val="00296B31"/>
    <w:rsid w:val="002A26CB"/>
    <w:rsid w:val="002B5E21"/>
    <w:rsid w:val="002C1C70"/>
    <w:rsid w:val="002C3C92"/>
    <w:rsid w:val="002C408C"/>
    <w:rsid w:val="003074C7"/>
    <w:rsid w:val="00332E35"/>
    <w:rsid w:val="00337882"/>
    <w:rsid w:val="003558F8"/>
    <w:rsid w:val="00386438"/>
    <w:rsid w:val="003922D2"/>
    <w:rsid w:val="00393437"/>
    <w:rsid w:val="003A24B9"/>
    <w:rsid w:val="003A5506"/>
    <w:rsid w:val="003A64F0"/>
    <w:rsid w:val="003B44D3"/>
    <w:rsid w:val="003B58B4"/>
    <w:rsid w:val="003C691C"/>
    <w:rsid w:val="003C6AC4"/>
    <w:rsid w:val="003D3AD7"/>
    <w:rsid w:val="003E6C05"/>
    <w:rsid w:val="003F7356"/>
    <w:rsid w:val="00403110"/>
    <w:rsid w:val="00421290"/>
    <w:rsid w:val="0044206A"/>
    <w:rsid w:val="00443E4E"/>
    <w:rsid w:val="004525F7"/>
    <w:rsid w:val="0046154A"/>
    <w:rsid w:val="00461A9E"/>
    <w:rsid w:val="00465B6D"/>
    <w:rsid w:val="00472942"/>
    <w:rsid w:val="0047780F"/>
    <w:rsid w:val="0047794D"/>
    <w:rsid w:val="004841B0"/>
    <w:rsid w:val="004A205C"/>
    <w:rsid w:val="004A7395"/>
    <w:rsid w:val="004C6FF3"/>
    <w:rsid w:val="004D34C2"/>
    <w:rsid w:val="004E3788"/>
    <w:rsid w:val="004F5087"/>
    <w:rsid w:val="004F7F58"/>
    <w:rsid w:val="005165AB"/>
    <w:rsid w:val="005236DA"/>
    <w:rsid w:val="005406F1"/>
    <w:rsid w:val="005455BA"/>
    <w:rsid w:val="005564C1"/>
    <w:rsid w:val="005873EE"/>
    <w:rsid w:val="005A09CF"/>
    <w:rsid w:val="005C0E9D"/>
    <w:rsid w:val="005C2274"/>
    <w:rsid w:val="005D5972"/>
    <w:rsid w:val="005E25E2"/>
    <w:rsid w:val="005F032C"/>
    <w:rsid w:val="0062011B"/>
    <w:rsid w:val="00626408"/>
    <w:rsid w:val="00626DFE"/>
    <w:rsid w:val="006467BC"/>
    <w:rsid w:val="0064777C"/>
    <w:rsid w:val="00651962"/>
    <w:rsid w:val="00662CF8"/>
    <w:rsid w:val="00670048"/>
    <w:rsid w:val="0069483F"/>
    <w:rsid w:val="006C0BC4"/>
    <w:rsid w:val="006C691E"/>
    <w:rsid w:val="006C6D8E"/>
    <w:rsid w:val="006D27C2"/>
    <w:rsid w:val="006E3EB5"/>
    <w:rsid w:val="007017BF"/>
    <w:rsid w:val="00702C9A"/>
    <w:rsid w:val="00705FC6"/>
    <w:rsid w:val="00743EB1"/>
    <w:rsid w:val="00781D1E"/>
    <w:rsid w:val="00787B94"/>
    <w:rsid w:val="007A0241"/>
    <w:rsid w:val="007A057E"/>
    <w:rsid w:val="008049F3"/>
    <w:rsid w:val="0084117F"/>
    <w:rsid w:val="008469AD"/>
    <w:rsid w:val="008544CD"/>
    <w:rsid w:val="0088028B"/>
    <w:rsid w:val="008A3F14"/>
    <w:rsid w:val="008C04F5"/>
    <w:rsid w:val="008D615A"/>
    <w:rsid w:val="008E57ED"/>
    <w:rsid w:val="008F0592"/>
    <w:rsid w:val="00905227"/>
    <w:rsid w:val="00907B1E"/>
    <w:rsid w:val="00930302"/>
    <w:rsid w:val="00966124"/>
    <w:rsid w:val="00981A6D"/>
    <w:rsid w:val="009864B8"/>
    <w:rsid w:val="0099727C"/>
    <w:rsid w:val="009A08DB"/>
    <w:rsid w:val="009B1DF0"/>
    <w:rsid w:val="009B3EB8"/>
    <w:rsid w:val="009E080F"/>
    <w:rsid w:val="009F1E1F"/>
    <w:rsid w:val="00A132B3"/>
    <w:rsid w:val="00A143EB"/>
    <w:rsid w:val="00A14CFF"/>
    <w:rsid w:val="00A16500"/>
    <w:rsid w:val="00A2145E"/>
    <w:rsid w:val="00A439CF"/>
    <w:rsid w:val="00A56F57"/>
    <w:rsid w:val="00A63CC4"/>
    <w:rsid w:val="00A65351"/>
    <w:rsid w:val="00A7314F"/>
    <w:rsid w:val="00A75DD8"/>
    <w:rsid w:val="00A83B6B"/>
    <w:rsid w:val="00AC6CE8"/>
    <w:rsid w:val="00AD3EA2"/>
    <w:rsid w:val="00AE1B6B"/>
    <w:rsid w:val="00AE5B9B"/>
    <w:rsid w:val="00AF0D87"/>
    <w:rsid w:val="00B03A16"/>
    <w:rsid w:val="00B5135E"/>
    <w:rsid w:val="00B5177C"/>
    <w:rsid w:val="00B5192A"/>
    <w:rsid w:val="00B63C71"/>
    <w:rsid w:val="00B840EB"/>
    <w:rsid w:val="00B92A67"/>
    <w:rsid w:val="00BA5888"/>
    <w:rsid w:val="00BA7BB8"/>
    <w:rsid w:val="00BE5866"/>
    <w:rsid w:val="00BE6435"/>
    <w:rsid w:val="00C02259"/>
    <w:rsid w:val="00C10302"/>
    <w:rsid w:val="00C225D4"/>
    <w:rsid w:val="00C32866"/>
    <w:rsid w:val="00C3514C"/>
    <w:rsid w:val="00C6091C"/>
    <w:rsid w:val="00C80239"/>
    <w:rsid w:val="00C974D6"/>
    <w:rsid w:val="00C97BA2"/>
    <w:rsid w:val="00CB2029"/>
    <w:rsid w:val="00CB5E7C"/>
    <w:rsid w:val="00CB70A7"/>
    <w:rsid w:val="00CC1720"/>
    <w:rsid w:val="00CD42E6"/>
    <w:rsid w:val="00CE4824"/>
    <w:rsid w:val="00D17EC4"/>
    <w:rsid w:val="00D201C3"/>
    <w:rsid w:val="00D35922"/>
    <w:rsid w:val="00D62347"/>
    <w:rsid w:val="00D7393B"/>
    <w:rsid w:val="00DB3BDC"/>
    <w:rsid w:val="00DC7A15"/>
    <w:rsid w:val="00DF01E1"/>
    <w:rsid w:val="00DF399E"/>
    <w:rsid w:val="00E04C67"/>
    <w:rsid w:val="00E21C5A"/>
    <w:rsid w:val="00E23DEA"/>
    <w:rsid w:val="00E24341"/>
    <w:rsid w:val="00E26AA9"/>
    <w:rsid w:val="00E2765F"/>
    <w:rsid w:val="00E43B43"/>
    <w:rsid w:val="00E65E7C"/>
    <w:rsid w:val="00E80892"/>
    <w:rsid w:val="00E91970"/>
    <w:rsid w:val="00EA19D9"/>
    <w:rsid w:val="00EA28D2"/>
    <w:rsid w:val="00EB5439"/>
    <w:rsid w:val="00EC66B6"/>
    <w:rsid w:val="00ED2677"/>
    <w:rsid w:val="00EF5640"/>
    <w:rsid w:val="00F04B57"/>
    <w:rsid w:val="00F2489A"/>
    <w:rsid w:val="00F537FC"/>
    <w:rsid w:val="00F83F99"/>
    <w:rsid w:val="00F93B44"/>
    <w:rsid w:val="00FA4189"/>
    <w:rsid w:val="00FA5EFB"/>
    <w:rsid w:val="00FA70E9"/>
    <w:rsid w:val="00FB794A"/>
    <w:rsid w:val="00FC077E"/>
    <w:rsid w:val="00FC2E37"/>
    <w:rsid w:val="00FC4018"/>
    <w:rsid w:val="00FE49AF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7CB00-1E42-47DF-B19F-2631A983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7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2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iPriority w:val="35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399E"/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02259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30C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30CC4"/>
    <w:pPr>
      <w:ind w:leftChars="400" w:left="840"/>
    </w:pPr>
  </w:style>
  <w:style w:type="paragraph" w:styleId="aa">
    <w:name w:val="table of figures"/>
    <w:basedOn w:val="a"/>
    <w:next w:val="a"/>
    <w:uiPriority w:val="99"/>
    <w:unhideWhenUsed/>
    <w:rsid w:val="007A0241"/>
    <w:pPr>
      <w:ind w:leftChars="200" w:left="200" w:hangingChars="200" w:hanging="200"/>
    </w:pPr>
  </w:style>
  <w:style w:type="paragraph" w:styleId="ab">
    <w:name w:val="Title"/>
    <w:basedOn w:val="a"/>
    <w:next w:val="a"/>
    <w:link w:val="Char2"/>
    <w:uiPriority w:val="10"/>
    <w:qFormat/>
    <w:rsid w:val="007A02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rsid w:val="007A02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escription">
    <w:name w:val="description"/>
    <w:basedOn w:val="a0"/>
    <w:rsid w:val="00CB2029"/>
  </w:style>
  <w:style w:type="paragraph" w:customStyle="1" w:styleId="hands-on">
    <w:name w:val="hands-on 表格内容_小五_单行"/>
    <w:basedOn w:val="a"/>
    <w:autoRedefine/>
    <w:rsid w:val="005455BA"/>
    <w:pPr>
      <w:jc w:val="center"/>
    </w:pPr>
    <w:rPr>
      <w:rFonts w:ascii="宋体" w:eastAsia="宋体" w:hAnsi="宋体" w:cs="Times New Roman"/>
      <w:szCs w:val="24"/>
    </w:rPr>
  </w:style>
  <w:style w:type="character" w:styleId="ac">
    <w:name w:val="annotation reference"/>
    <w:uiPriority w:val="99"/>
    <w:semiHidden/>
    <w:unhideWhenUsed/>
    <w:rsid w:val="005455BA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5455BA"/>
    <w:pPr>
      <w:spacing w:line="240" w:lineRule="auto"/>
      <w:jc w:val="left"/>
    </w:pPr>
    <w:rPr>
      <w:rFonts w:ascii="Calibri" w:eastAsia="宋体" w:hAnsi="Calibri" w:cs="Times New Roman"/>
      <w:sz w:val="21"/>
      <w:lang w:val="x-none" w:eastAsia="x-none"/>
    </w:rPr>
  </w:style>
  <w:style w:type="character" w:customStyle="1" w:styleId="Char3">
    <w:name w:val="批注文字 Char"/>
    <w:basedOn w:val="a0"/>
    <w:link w:val="ad"/>
    <w:uiPriority w:val="99"/>
    <w:semiHidden/>
    <w:rsid w:val="005455BA"/>
    <w:rPr>
      <w:rFonts w:ascii="Calibri" w:eastAsia="宋体" w:hAnsi="Calibri" w:cs="Times New Roman"/>
      <w:lang w:val="x-none" w:eastAsia="x-none"/>
    </w:rPr>
  </w:style>
  <w:style w:type="paragraph" w:styleId="ae">
    <w:name w:val="Balloon Text"/>
    <w:basedOn w:val="a"/>
    <w:link w:val="Char4"/>
    <w:uiPriority w:val="99"/>
    <w:semiHidden/>
    <w:unhideWhenUsed/>
    <w:rsid w:val="005455BA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5455BA"/>
    <w:rPr>
      <w:sz w:val="18"/>
      <w:szCs w:val="18"/>
    </w:rPr>
  </w:style>
  <w:style w:type="character" w:customStyle="1" w:styleId="hands-on0">
    <w:name w:val="hands-on表头"/>
    <w:rsid w:val="00FC4018"/>
    <w:rPr>
      <w:b/>
      <w:bCs/>
    </w:rPr>
  </w:style>
  <w:style w:type="paragraph" w:customStyle="1" w:styleId="hands-on1">
    <w:name w:val="hands-on表格内容"/>
    <w:basedOn w:val="a"/>
    <w:autoRedefine/>
    <w:rsid w:val="00FC4018"/>
    <w:pPr>
      <w:spacing w:line="240" w:lineRule="auto"/>
      <w:jc w:val="left"/>
    </w:pPr>
    <w:rPr>
      <w:rFonts w:ascii="Times New Roman" w:eastAsia="宋体" w:hAnsi="Times New Roman" w:cs="宋体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791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597713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C9543-C775-40D0-B9A9-10AFF37F6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1859</Words>
  <Characters>10598</Characters>
  <Application>Microsoft Office Word</Application>
  <DocSecurity>0</DocSecurity>
  <Lines>88</Lines>
  <Paragraphs>24</Paragraphs>
  <ScaleCrop>false</ScaleCrop>
  <Company/>
  <LinksUpToDate>false</LinksUpToDate>
  <CharactersWithSpaces>12433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Zorrot UI</cp:lastModifiedBy>
  <cp:revision>2</cp:revision>
  <cp:lastPrinted>2016-04-13T08:10:00Z</cp:lastPrinted>
  <dcterms:created xsi:type="dcterms:W3CDTF">2016-05-25T14:20:00Z</dcterms:created>
  <dcterms:modified xsi:type="dcterms:W3CDTF">2016-05-25T14:20:00Z</dcterms:modified>
</cp:coreProperties>
</file>